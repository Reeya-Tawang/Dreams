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56EF" w14:textId="77777777" w:rsidR="00564684" w:rsidRDefault="005A217D" w:rsidP="00ED5280">
      <w:pPr>
        <w:rPr>
          <w:rFonts w:cstheme="minorHAnsi"/>
          <w:sz w:val="28"/>
          <w:szCs w:val="28"/>
          <w:u w:val="single"/>
          <w:lang w:val="en-IN"/>
        </w:rPr>
      </w:pPr>
      <w:r>
        <w:rPr>
          <w:rFonts w:ascii="Britannic Bold" w:hAnsi="Britannic Bold"/>
          <w:sz w:val="40"/>
          <w:szCs w:val="40"/>
          <w:u w:val="single"/>
          <w:lang w:val="en-IN"/>
        </w:rPr>
        <w:t xml:space="preserve">Economic </w:t>
      </w:r>
      <w:r w:rsidR="00566BA7">
        <w:rPr>
          <w:rFonts w:ascii="Britannic Bold" w:hAnsi="Britannic Bold"/>
          <w:sz w:val="40"/>
          <w:szCs w:val="40"/>
          <w:u w:val="single"/>
          <w:lang w:val="en-IN"/>
        </w:rPr>
        <w:t>evolution of Darjeeling:</w:t>
      </w:r>
    </w:p>
    <w:p w14:paraId="6295E9A3" w14:textId="77777777" w:rsidR="00EB0751" w:rsidRDefault="00EB0751" w:rsidP="00ED5280">
      <w:pPr>
        <w:rPr>
          <w:rFonts w:cstheme="minorHAnsi"/>
          <w:sz w:val="28"/>
          <w:szCs w:val="28"/>
          <w:u w:val="single"/>
          <w:lang w:val="en-IN"/>
        </w:rPr>
      </w:pPr>
    </w:p>
    <w:p w14:paraId="2C30F1C0" w14:textId="77777777" w:rsidR="00566BA7" w:rsidRPr="00566BA7" w:rsidRDefault="00566BA7" w:rsidP="00ED5280">
      <w:pPr>
        <w:rPr>
          <w:rFonts w:ascii="Candara" w:hAnsi="Candara" w:cstheme="minorHAnsi"/>
          <w:sz w:val="36"/>
          <w:szCs w:val="36"/>
          <w:u w:val="single"/>
          <w:lang w:val="en-IN"/>
        </w:rPr>
      </w:pPr>
      <w:r w:rsidRPr="00566BA7">
        <w:rPr>
          <w:rFonts w:ascii="Candara" w:hAnsi="Candara" w:cstheme="minorHAnsi"/>
          <w:sz w:val="36"/>
          <w:szCs w:val="36"/>
          <w:u w:val="single"/>
          <w:lang w:val="en-IN"/>
        </w:rPr>
        <w:t>Introduction:</w:t>
      </w:r>
    </w:p>
    <w:p w14:paraId="6CB71CED" w14:textId="77777777" w:rsidR="00C81B43" w:rsidRDefault="001D74A6" w:rsidP="00ED5280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Darjeeling </w:t>
      </w:r>
      <w:r w:rsidR="00593E96">
        <w:rPr>
          <w:rFonts w:cstheme="minorHAnsi"/>
          <w:sz w:val="28"/>
          <w:szCs w:val="28"/>
          <w:lang w:val="en-IN"/>
        </w:rPr>
        <w:t xml:space="preserve">is </w:t>
      </w:r>
      <w:r>
        <w:rPr>
          <w:rFonts w:cstheme="minorHAnsi"/>
          <w:sz w:val="28"/>
          <w:szCs w:val="28"/>
          <w:lang w:val="en-IN"/>
        </w:rPr>
        <w:t xml:space="preserve">a beautiful hill station located in the eastern </w:t>
      </w:r>
      <w:r w:rsidR="0074552A">
        <w:rPr>
          <w:rFonts w:cstheme="minorHAnsi"/>
          <w:sz w:val="28"/>
          <w:szCs w:val="28"/>
          <w:lang w:val="en-IN"/>
        </w:rPr>
        <w:t xml:space="preserve">Himalayas with an average elevation </w:t>
      </w:r>
      <w:r w:rsidR="00A11D8A">
        <w:rPr>
          <w:rFonts w:cstheme="minorHAnsi"/>
          <w:sz w:val="28"/>
          <w:szCs w:val="28"/>
          <w:lang w:val="en-IN"/>
        </w:rPr>
        <w:t xml:space="preserve">of 6,709 ft. It </w:t>
      </w:r>
      <w:r w:rsidR="00CA4790">
        <w:rPr>
          <w:rFonts w:cstheme="minorHAnsi"/>
          <w:sz w:val="28"/>
          <w:szCs w:val="28"/>
          <w:lang w:val="en-IN"/>
        </w:rPr>
        <w:t xml:space="preserve">was originally known as “Dorjee-ling”, a Tibetan word </w:t>
      </w:r>
      <w:r w:rsidR="00593E96">
        <w:rPr>
          <w:rFonts w:cstheme="minorHAnsi"/>
          <w:sz w:val="28"/>
          <w:szCs w:val="28"/>
          <w:lang w:val="en-IN"/>
        </w:rPr>
        <w:t>that</w:t>
      </w:r>
      <w:r w:rsidR="00CA4790">
        <w:rPr>
          <w:rFonts w:cstheme="minorHAnsi"/>
          <w:sz w:val="28"/>
          <w:szCs w:val="28"/>
          <w:lang w:val="en-IN"/>
        </w:rPr>
        <w:t xml:space="preserve"> means “Land of </w:t>
      </w:r>
      <w:proofErr w:type="spellStart"/>
      <w:r w:rsidR="00CA4790">
        <w:rPr>
          <w:rFonts w:cstheme="minorHAnsi"/>
          <w:sz w:val="28"/>
          <w:szCs w:val="28"/>
          <w:lang w:val="en-IN"/>
        </w:rPr>
        <w:t>the</w:t>
      </w:r>
      <w:del w:id="0" w:author="Reeya Tamang" w:date="2023-09-14T14:17:00Z">
        <w:r w:rsidR="00CA4790" w:rsidDel="00C50D3A">
          <w:rPr>
            <w:rFonts w:cstheme="minorHAnsi"/>
            <w:sz w:val="28"/>
            <w:szCs w:val="28"/>
            <w:lang w:val="en-IN"/>
          </w:rPr>
          <w:delText xml:space="preserve"> t</w:delText>
        </w:r>
      </w:del>
      <w:r w:rsidR="00CA4790">
        <w:rPr>
          <w:rFonts w:cstheme="minorHAnsi"/>
          <w:sz w:val="28"/>
          <w:szCs w:val="28"/>
          <w:lang w:val="en-IN"/>
        </w:rPr>
        <w:t>hunderbolt</w:t>
      </w:r>
      <w:proofErr w:type="spellEnd"/>
      <w:r w:rsidR="00CA4790">
        <w:rPr>
          <w:rFonts w:cstheme="minorHAnsi"/>
          <w:sz w:val="28"/>
          <w:szCs w:val="28"/>
          <w:lang w:val="en-IN"/>
        </w:rPr>
        <w:t xml:space="preserve">”. </w:t>
      </w:r>
      <w:r w:rsidR="00B0443F">
        <w:rPr>
          <w:rFonts w:cstheme="minorHAnsi"/>
          <w:sz w:val="28"/>
          <w:szCs w:val="28"/>
          <w:lang w:val="en-IN"/>
        </w:rPr>
        <w:t>Its</w:t>
      </w:r>
      <w:r w:rsidR="00593E96">
        <w:rPr>
          <w:rFonts w:cstheme="minorHAnsi"/>
          <w:sz w:val="28"/>
          <w:szCs w:val="28"/>
          <w:lang w:val="en-IN"/>
        </w:rPr>
        <w:t xml:space="preserve"> beauty is such that it is popularly known as the “Gem in the crown of the eastern Himalayas “</w:t>
      </w:r>
      <w:r w:rsidR="00B0443F">
        <w:rPr>
          <w:rFonts w:cstheme="minorHAnsi"/>
          <w:sz w:val="28"/>
          <w:szCs w:val="28"/>
          <w:lang w:val="en-IN"/>
        </w:rPr>
        <w:t xml:space="preserve">. </w:t>
      </w:r>
      <w:r w:rsidR="00E6749C">
        <w:rPr>
          <w:rFonts w:cstheme="minorHAnsi"/>
          <w:sz w:val="28"/>
          <w:szCs w:val="28"/>
          <w:lang w:val="en-IN"/>
        </w:rPr>
        <w:t>To add to its natural beauty</w:t>
      </w:r>
      <w:r w:rsidR="009836AE">
        <w:rPr>
          <w:rFonts w:cstheme="minorHAnsi"/>
          <w:sz w:val="28"/>
          <w:szCs w:val="28"/>
          <w:lang w:val="en-IN"/>
        </w:rPr>
        <w:t>,</w:t>
      </w:r>
      <w:r w:rsidR="00AE2F7B">
        <w:rPr>
          <w:rFonts w:cstheme="minorHAnsi"/>
          <w:sz w:val="28"/>
          <w:szCs w:val="28"/>
          <w:lang w:val="en-IN"/>
        </w:rPr>
        <w:t>Kangchenjunga, the world’s third-highest mountain</w:t>
      </w:r>
      <w:r w:rsidR="002357DD">
        <w:rPr>
          <w:rFonts w:cstheme="minorHAnsi"/>
          <w:sz w:val="28"/>
          <w:szCs w:val="28"/>
          <w:lang w:val="en-IN"/>
        </w:rPr>
        <w:t xml:space="preserve"> is to its north and is prominently visible </w:t>
      </w:r>
      <w:r w:rsidR="004E40D0">
        <w:rPr>
          <w:rFonts w:cstheme="minorHAnsi"/>
          <w:sz w:val="28"/>
          <w:szCs w:val="28"/>
          <w:lang w:val="en-IN"/>
        </w:rPr>
        <w:t xml:space="preserve">on clear days. </w:t>
      </w:r>
    </w:p>
    <w:p w14:paraId="47DDA98E" w14:textId="77777777" w:rsidR="00DD4E46" w:rsidRDefault="00EF516F" w:rsidP="00DD4E46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Not much is known about its eco</w:t>
      </w:r>
      <w:r w:rsidR="009A52EF">
        <w:rPr>
          <w:rFonts w:cstheme="minorHAnsi"/>
          <w:sz w:val="28"/>
          <w:szCs w:val="28"/>
          <w:lang w:val="en-IN"/>
        </w:rPr>
        <w:t xml:space="preserve">nomical </w:t>
      </w:r>
      <w:r w:rsidR="00FC6EBF">
        <w:rPr>
          <w:rFonts w:cstheme="minorHAnsi"/>
          <w:sz w:val="28"/>
          <w:szCs w:val="28"/>
          <w:lang w:val="en-IN"/>
        </w:rPr>
        <w:t xml:space="preserve">history before the </w:t>
      </w:r>
      <w:r w:rsidR="00D630EE">
        <w:rPr>
          <w:rFonts w:cstheme="minorHAnsi"/>
          <w:sz w:val="28"/>
          <w:szCs w:val="28"/>
          <w:lang w:val="en-IN"/>
        </w:rPr>
        <w:t xml:space="preserve">Britishers </w:t>
      </w:r>
      <w:r w:rsidR="000C52C2">
        <w:rPr>
          <w:rFonts w:cstheme="minorHAnsi"/>
          <w:sz w:val="28"/>
          <w:szCs w:val="28"/>
          <w:lang w:val="en-IN"/>
        </w:rPr>
        <w:t>took it from the King of Sikkim</w:t>
      </w:r>
      <w:r w:rsidR="00091354">
        <w:rPr>
          <w:rFonts w:cstheme="minorHAnsi"/>
          <w:sz w:val="28"/>
          <w:szCs w:val="28"/>
          <w:lang w:val="en-IN"/>
        </w:rPr>
        <w:t>.</w:t>
      </w:r>
      <w:r w:rsidR="00EA41B0">
        <w:rPr>
          <w:rFonts w:cstheme="minorHAnsi"/>
          <w:sz w:val="28"/>
          <w:szCs w:val="28"/>
          <w:lang w:val="en-IN"/>
        </w:rPr>
        <w:t xml:space="preserve"> E.C Dozey in his ‘Darjeeling Past and Present’, writes, ‘Before the year 1816, the whole of the territory known as British Sikkim belonged to Nepal’ which won it by conquest’</w:t>
      </w:r>
      <w:r w:rsidR="00FE0B69">
        <w:rPr>
          <w:rFonts w:cstheme="minorHAnsi"/>
          <w:sz w:val="28"/>
          <w:szCs w:val="28"/>
          <w:lang w:val="en-IN"/>
        </w:rPr>
        <w:t>.</w:t>
      </w:r>
      <w:r w:rsidR="000162A7">
        <w:rPr>
          <w:rFonts w:cstheme="minorHAnsi"/>
          <w:sz w:val="28"/>
          <w:szCs w:val="28"/>
          <w:lang w:val="en-IN"/>
        </w:rPr>
        <w:t xml:space="preserve"> It came in the view of the </w:t>
      </w:r>
      <w:r w:rsidR="00854A41">
        <w:rPr>
          <w:rFonts w:cstheme="minorHAnsi"/>
          <w:sz w:val="28"/>
          <w:szCs w:val="28"/>
          <w:lang w:val="en-IN"/>
        </w:rPr>
        <w:t xml:space="preserve">Britishers because </w:t>
      </w:r>
      <w:r w:rsidR="00B8132C">
        <w:rPr>
          <w:rFonts w:cstheme="minorHAnsi"/>
          <w:sz w:val="28"/>
          <w:szCs w:val="28"/>
          <w:lang w:val="en-IN"/>
        </w:rPr>
        <w:t>of Captain</w:t>
      </w:r>
      <w:r w:rsidR="000A2F0F">
        <w:rPr>
          <w:rFonts w:cstheme="minorHAnsi"/>
          <w:sz w:val="28"/>
          <w:szCs w:val="28"/>
          <w:lang w:val="en-IN"/>
        </w:rPr>
        <w:t xml:space="preserve"> Lloyd </w:t>
      </w:r>
      <w:r w:rsidR="001949B9">
        <w:rPr>
          <w:rFonts w:cstheme="minorHAnsi"/>
          <w:sz w:val="28"/>
          <w:szCs w:val="28"/>
          <w:lang w:val="en-IN"/>
        </w:rPr>
        <w:t xml:space="preserve">who </w:t>
      </w:r>
      <w:r w:rsidR="00FE0B69">
        <w:rPr>
          <w:rFonts w:cstheme="minorHAnsi"/>
          <w:sz w:val="28"/>
          <w:szCs w:val="28"/>
          <w:lang w:val="en-IN"/>
        </w:rPr>
        <w:t>cla</w:t>
      </w:r>
      <w:r w:rsidR="00B94659">
        <w:rPr>
          <w:rFonts w:cstheme="minorHAnsi"/>
          <w:sz w:val="28"/>
          <w:szCs w:val="28"/>
          <w:lang w:val="en-IN"/>
        </w:rPr>
        <w:t>ims to be the first European</w:t>
      </w:r>
      <w:r w:rsidR="00B80FC3">
        <w:rPr>
          <w:rFonts w:cstheme="minorHAnsi"/>
          <w:sz w:val="28"/>
          <w:szCs w:val="28"/>
          <w:lang w:val="en-IN"/>
        </w:rPr>
        <w:t xml:space="preserve"> to</w:t>
      </w:r>
      <w:r w:rsidR="00483D58">
        <w:rPr>
          <w:rFonts w:cstheme="minorHAnsi"/>
          <w:sz w:val="28"/>
          <w:szCs w:val="28"/>
          <w:lang w:val="en-IN"/>
        </w:rPr>
        <w:t>visit</w:t>
      </w:r>
      <w:r w:rsidR="00B849D7">
        <w:rPr>
          <w:rFonts w:cstheme="minorHAnsi"/>
          <w:sz w:val="28"/>
          <w:szCs w:val="28"/>
          <w:lang w:val="en-IN"/>
        </w:rPr>
        <w:t>‘</w:t>
      </w:r>
      <w:r w:rsidR="00A41D2A">
        <w:rPr>
          <w:rFonts w:cstheme="minorHAnsi"/>
          <w:sz w:val="28"/>
          <w:szCs w:val="28"/>
          <w:lang w:val="en-IN"/>
        </w:rPr>
        <w:t xml:space="preserve">the old Gorkha station called </w:t>
      </w:r>
      <w:r w:rsidR="00B849D7">
        <w:rPr>
          <w:rFonts w:cstheme="minorHAnsi"/>
          <w:sz w:val="28"/>
          <w:szCs w:val="28"/>
          <w:lang w:val="en-IN"/>
        </w:rPr>
        <w:t xml:space="preserve">Darjeeling’ </w:t>
      </w:r>
      <w:r w:rsidR="004C7E9F">
        <w:rPr>
          <w:rFonts w:cstheme="minorHAnsi"/>
          <w:sz w:val="28"/>
          <w:szCs w:val="28"/>
          <w:lang w:val="en-IN"/>
        </w:rPr>
        <w:t>for six days to settle a</w:t>
      </w:r>
      <w:r w:rsidR="00CD3C8A">
        <w:rPr>
          <w:rFonts w:cstheme="minorHAnsi"/>
          <w:sz w:val="28"/>
          <w:szCs w:val="28"/>
          <w:lang w:val="en-IN"/>
        </w:rPr>
        <w:t xml:space="preserve"> dispute </w:t>
      </w:r>
      <w:r w:rsidR="001D16AD">
        <w:rPr>
          <w:rFonts w:cstheme="minorHAnsi"/>
          <w:sz w:val="28"/>
          <w:szCs w:val="28"/>
          <w:lang w:val="en-IN"/>
        </w:rPr>
        <w:t>between Sikkim and Nepal</w:t>
      </w:r>
      <w:r w:rsidR="005E7D57">
        <w:rPr>
          <w:rFonts w:cstheme="minorHAnsi"/>
          <w:sz w:val="28"/>
          <w:szCs w:val="28"/>
          <w:lang w:val="en-IN"/>
        </w:rPr>
        <w:t xml:space="preserve"> and was immediately attracted to its positio</w:t>
      </w:r>
      <w:r w:rsidR="00B10EFA">
        <w:rPr>
          <w:rFonts w:cstheme="minorHAnsi"/>
          <w:sz w:val="28"/>
          <w:szCs w:val="28"/>
          <w:lang w:val="en-IN"/>
        </w:rPr>
        <w:t xml:space="preserve">n. </w:t>
      </w:r>
      <w:r w:rsidR="00331580">
        <w:rPr>
          <w:rFonts w:cstheme="minorHAnsi"/>
          <w:sz w:val="28"/>
          <w:szCs w:val="28"/>
          <w:lang w:val="en-IN"/>
        </w:rPr>
        <w:t>I</w:t>
      </w:r>
      <w:r w:rsidR="00DD4E46">
        <w:rPr>
          <w:rFonts w:cstheme="minorHAnsi"/>
          <w:sz w:val="28"/>
          <w:szCs w:val="28"/>
          <w:lang w:val="en-IN"/>
        </w:rPr>
        <w:t>t served the purpose of a sanatorium as well as a strategic military station. Owing to its cool temperature Darjeeling became a place much preferred by the Britishers. It was also made the summer capital of Calcutta.</w:t>
      </w:r>
    </w:p>
    <w:p w14:paraId="1DBE975C" w14:textId="77777777" w:rsidR="00566BA7" w:rsidRPr="00566BA7" w:rsidRDefault="00566BA7" w:rsidP="00DD4E46">
      <w:pPr>
        <w:rPr>
          <w:rFonts w:ascii="Candara" w:hAnsi="Candara" w:cstheme="minorHAnsi"/>
          <w:sz w:val="36"/>
          <w:szCs w:val="36"/>
          <w:u w:val="single"/>
          <w:lang w:val="en-IN"/>
        </w:rPr>
      </w:pPr>
      <w:r w:rsidRPr="00566BA7">
        <w:rPr>
          <w:rFonts w:ascii="Candara" w:hAnsi="Candara" w:cstheme="minorHAnsi"/>
          <w:sz w:val="36"/>
          <w:szCs w:val="36"/>
          <w:u w:val="single"/>
          <w:lang w:val="en-IN"/>
        </w:rPr>
        <w:t>Economic Activities:</w:t>
      </w:r>
    </w:p>
    <w:p w14:paraId="33C1780B" w14:textId="77777777" w:rsidR="00736569" w:rsidRPr="00736569" w:rsidRDefault="00736569" w:rsidP="00DD4E46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The</w:t>
      </w:r>
      <w:r w:rsidR="002E282B">
        <w:rPr>
          <w:rFonts w:cstheme="minorHAnsi"/>
          <w:sz w:val="28"/>
          <w:szCs w:val="28"/>
          <w:lang w:val="en-IN"/>
        </w:rPr>
        <w:t xml:space="preserve">re were two major economic activities in </w:t>
      </w:r>
      <w:r w:rsidR="005D7004">
        <w:rPr>
          <w:rFonts w:cstheme="minorHAnsi"/>
          <w:sz w:val="28"/>
          <w:szCs w:val="28"/>
          <w:lang w:val="en-IN"/>
        </w:rPr>
        <w:t xml:space="preserve">Darjeeling, namely Tea cultivation and </w:t>
      </w:r>
      <w:r w:rsidR="00D42BF0">
        <w:rPr>
          <w:rFonts w:cstheme="minorHAnsi"/>
          <w:sz w:val="28"/>
          <w:szCs w:val="28"/>
          <w:lang w:val="en-IN"/>
        </w:rPr>
        <w:t>Tourism.</w:t>
      </w:r>
    </w:p>
    <w:p w14:paraId="20270CBF" w14:textId="77777777" w:rsidR="00E76841" w:rsidRDefault="0033003A" w:rsidP="00DD4E46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The </w:t>
      </w:r>
      <w:r w:rsidRPr="00736569">
        <w:rPr>
          <w:rFonts w:cstheme="minorHAnsi"/>
          <w:b/>
          <w:bCs/>
          <w:sz w:val="28"/>
          <w:szCs w:val="28"/>
          <w:lang w:val="en-IN"/>
        </w:rPr>
        <w:t>first</w:t>
      </w:r>
      <w:r w:rsidR="00A531BF">
        <w:rPr>
          <w:rFonts w:cstheme="minorHAnsi"/>
          <w:sz w:val="28"/>
          <w:szCs w:val="28"/>
          <w:lang w:val="en-IN"/>
        </w:rPr>
        <w:t xml:space="preserve"> major economic </w:t>
      </w:r>
      <w:r w:rsidR="00396710">
        <w:rPr>
          <w:rFonts w:cstheme="minorHAnsi"/>
          <w:sz w:val="28"/>
          <w:szCs w:val="28"/>
          <w:lang w:val="en-IN"/>
        </w:rPr>
        <w:t>activity in</w:t>
      </w:r>
      <w:r w:rsidR="00D7240E">
        <w:rPr>
          <w:rFonts w:cstheme="minorHAnsi"/>
          <w:sz w:val="28"/>
          <w:szCs w:val="28"/>
          <w:lang w:val="en-IN"/>
        </w:rPr>
        <w:t xml:space="preserve"> Darjeeling is </w:t>
      </w:r>
      <w:r w:rsidR="008631B0">
        <w:rPr>
          <w:rFonts w:cstheme="minorHAnsi"/>
          <w:sz w:val="28"/>
          <w:szCs w:val="28"/>
          <w:lang w:val="en-IN"/>
        </w:rPr>
        <w:t>tea culti</w:t>
      </w:r>
      <w:r w:rsidR="00D24935">
        <w:rPr>
          <w:rFonts w:cstheme="minorHAnsi"/>
          <w:sz w:val="28"/>
          <w:szCs w:val="28"/>
          <w:lang w:val="en-IN"/>
        </w:rPr>
        <w:t xml:space="preserve">vation </w:t>
      </w:r>
      <w:r w:rsidR="00794672">
        <w:rPr>
          <w:rFonts w:cstheme="minorHAnsi"/>
          <w:sz w:val="28"/>
          <w:szCs w:val="28"/>
          <w:lang w:val="en-IN"/>
        </w:rPr>
        <w:t>which was an experimen</w:t>
      </w:r>
      <w:r w:rsidR="00897613">
        <w:rPr>
          <w:rFonts w:cstheme="minorHAnsi"/>
          <w:sz w:val="28"/>
          <w:szCs w:val="28"/>
          <w:lang w:val="en-IN"/>
        </w:rPr>
        <w:t>t</w:t>
      </w:r>
      <w:r w:rsidR="00211EC4">
        <w:rPr>
          <w:rFonts w:cstheme="minorHAnsi"/>
          <w:sz w:val="28"/>
          <w:szCs w:val="28"/>
          <w:lang w:val="en-IN"/>
        </w:rPr>
        <w:t xml:space="preserve"> to find an alternative for tea supply other than China</w:t>
      </w:r>
      <w:r w:rsidR="004C5AA5">
        <w:rPr>
          <w:rFonts w:cstheme="minorHAnsi"/>
          <w:sz w:val="28"/>
          <w:szCs w:val="28"/>
          <w:lang w:val="en-IN"/>
        </w:rPr>
        <w:t>.</w:t>
      </w:r>
      <w:r w:rsidR="00C866D9">
        <w:rPr>
          <w:rFonts w:cstheme="minorHAnsi"/>
          <w:sz w:val="28"/>
          <w:szCs w:val="28"/>
          <w:lang w:val="en-IN"/>
        </w:rPr>
        <w:t xml:space="preserve"> In 1841</w:t>
      </w:r>
      <w:r w:rsidR="004C5AA5">
        <w:rPr>
          <w:rFonts w:cstheme="minorHAnsi"/>
          <w:sz w:val="28"/>
          <w:szCs w:val="28"/>
          <w:lang w:val="en-IN"/>
        </w:rPr>
        <w:t>Dr.Archibald Cam</w:t>
      </w:r>
      <w:r w:rsidR="00F954B6">
        <w:rPr>
          <w:rFonts w:cstheme="minorHAnsi"/>
          <w:sz w:val="28"/>
          <w:szCs w:val="28"/>
          <w:lang w:val="en-IN"/>
        </w:rPr>
        <w:t>pbell,</w:t>
      </w:r>
      <w:r w:rsidR="00D864DD">
        <w:rPr>
          <w:rFonts w:cstheme="minorHAnsi"/>
          <w:sz w:val="28"/>
          <w:szCs w:val="28"/>
          <w:lang w:val="en-IN"/>
        </w:rPr>
        <w:t xml:space="preserve"> Superintendent of </w:t>
      </w:r>
      <w:r w:rsidR="00F056E8">
        <w:rPr>
          <w:rFonts w:cstheme="minorHAnsi"/>
          <w:sz w:val="28"/>
          <w:szCs w:val="28"/>
          <w:lang w:val="en-IN"/>
        </w:rPr>
        <w:t>the</w:t>
      </w:r>
      <w:r w:rsidR="00D864DD">
        <w:rPr>
          <w:rFonts w:cstheme="minorHAnsi"/>
          <w:sz w:val="28"/>
          <w:szCs w:val="28"/>
          <w:lang w:val="en-IN"/>
        </w:rPr>
        <w:t xml:space="preserve"> District who also happened </w:t>
      </w:r>
      <w:r w:rsidR="00F056E8">
        <w:rPr>
          <w:rFonts w:cstheme="minorHAnsi"/>
          <w:sz w:val="28"/>
          <w:szCs w:val="28"/>
          <w:lang w:val="en-IN"/>
        </w:rPr>
        <w:t xml:space="preserve">to be an avid horticulturist </w:t>
      </w:r>
      <w:r w:rsidR="00ED23B9">
        <w:rPr>
          <w:rFonts w:cstheme="minorHAnsi"/>
          <w:sz w:val="28"/>
          <w:szCs w:val="28"/>
          <w:lang w:val="en-IN"/>
        </w:rPr>
        <w:t>planted tea bush</w:t>
      </w:r>
      <w:r w:rsidR="00034B7E">
        <w:rPr>
          <w:rFonts w:cstheme="minorHAnsi"/>
          <w:sz w:val="28"/>
          <w:szCs w:val="28"/>
          <w:lang w:val="en-IN"/>
        </w:rPr>
        <w:t>es that had been cultivated from seeds brought by Fortune from China</w:t>
      </w:r>
      <w:commentRangeStart w:id="1"/>
      <w:r w:rsidR="00AD02FD">
        <w:rPr>
          <w:rFonts w:cstheme="minorHAnsi"/>
          <w:sz w:val="28"/>
          <w:szCs w:val="28"/>
          <w:lang w:val="en-IN"/>
        </w:rPr>
        <w:t>. The results were so good that by 1866</w:t>
      </w:r>
      <w:r w:rsidR="00801DC5">
        <w:rPr>
          <w:rFonts w:cstheme="minorHAnsi"/>
          <w:sz w:val="28"/>
          <w:szCs w:val="28"/>
          <w:lang w:val="en-IN"/>
        </w:rPr>
        <w:t xml:space="preserve"> Darjeeling already had </w:t>
      </w:r>
      <w:r w:rsidR="00CF5A8D">
        <w:rPr>
          <w:rFonts w:cstheme="minorHAnsi"/>
          <w:sz w:val="28"/>
          <w:szCs w:val="28"/>
          <w:lang w:val="en-IN"/>
        </w:rPr>
        <w:t>39 tea plantations</w:t>
      </w:r>
      <w:r w:rsidR="00A75FA7">
        <w:rPr>
          <w:rFonts w:cstheme="minorHAnsi"/>
          <w:sz w:val="28"/>
          <w:szCs w:val="28"/>
          <w:lang w:val="en-IN"/>
        </w:rPr>
        <w:t xml:space="preserve"> of 1,000 acres </w:t>
      </w:r>
      <w:r w:rsidR="00133688">
        <w:rPr>
          <w:rFonts w:cstheme="minorHAnsi"/>
          <w:sz w:val="28"/>
          <w:szCs w:val="28"/>
          <w:lang w:val="en-IN"/>
        </w:rPr>
        <w:t>producing 133,000 lbs</w:t>
      </w:r>
      <w:r w:rsidR="005F015C">
        <w:rPr>
          <w:rFonts w:cstheme="minorHAnsi"/>
          <w:sz w:val="28"/>
          <w:szCs w:val="28"/>
          <w:lang w:val="en-IN"/>
        </w:rPr>
        <w:t xml:space="preserve">of tea. </w:t>
      </w:r>
      <w:r w:rsidR="00264780">
        <w:rPr>
          <w:rFonts w:cstheme="minorHAnsi"/>
          <w:sz w:val="28"/>
          <w:szCs w:val="28"/>
          <w:lang w:val="en-IN"/>
        </w:rPr>
        <w:t xml:space="preserve">The </w:t>
      </w:r>
      <w:commentRangeEnd w:id="1"/>
      <w:r w:rsidR="00F55DF0">
        <w:rPr>
          <w:rStyle w:val="CommentReference"/>
        </w:rPr>
        <w:commentReference w:id="1"/>
      </w:r>
      <w:r w:rsidR="00264780">
        <w:rPr>
          <w:rFonts w:cstheme="minorHAnsi"/>
          <w:sz w:val="28"/>
          <w:szCs w:val="28"/>
          <w:lang w:val="en-IN"/>
        </w:rPr>
        <w:t xml:space="preserve">advancement of tea </w:t>
      </w:r>
      <w:r w:rsidR="004B67C1">
        <w:rPr>
          <w:rFonts w:cstheme="minorHAnsi"/>
          <w:sz w:val="28"/>
          <w:szCs w:val="28"/>
          <w:lang w:val="en-IN"/>
        </w:rPr>
        <w:t>cultivation was surreal</w:t>
      </w:r>
      <w:r w:rsidR="000814BF">
        <w:rPr>
          <w:rFonts w:cstheme="minorHAnsi"/>
          <w:sz w:val="28"/>
          <w:szCs w:val="28"/>
          <w:lang w:val="en-IN"/>
        </w:rPr>
        <w:t xml:space="preserve">, in </w:t>
      </w:r>
      <w:r w:rsidR="00305D18">
        <w:rPr>
          <w:rFonts w:cstheme="minorHAnsi"/>
          <w:sz w:val="28"/>
          <w:szCs w:val="28"/>
          <w:lang w:val="en-IN"/>
        </w:rPr>
        <w:t>the next ten y</w:t>
      </w:r>
      <w:r w:rsidR="00886F94">
        <w:rPr>
          <w:rFonts w:cstheme="minorHAnsi"/>
          <w:sz w:val="28"/>
          <w:szCs w:val="28"/>
          <w:lang w:val="en-IN"/>
        </w:rPr>
        <w:t xml:space="preserve">ears the </w:t>
      </w:r>
      <w:r w:rsidR="00706ED7">
        <w:rPr>
          <w:rFonts w:cstheme="minorHAnsi"/>
          <w:sz w:val="28"/>
          <w:szCs w:val="28"/>
          <w:lang w:val="en-IN"/>
        </w:rPr>
        <w:t>number</w:t>
      </w:r>
      <w:r w:rsidR="00886F94">
        <w:rPr>
          <w:rFonts w:cstheme="minorHAnsi"/>
          <w:sz w:val="28"/>
          <w:szCs w:val="28"/>
          <w:lang w:val="en-IN"/>
        </w:rPr>
        <w:t xml:space="preserve"> of garden</w:t>
      </w:r>
      <w:r w:rsidR="00706ED7">
        <w:rPr>
          <w:rFonts w:cstheme="minorHAnsi"/>
          <w:sz w:val="28"/>
          <w:szCs w:val="28"/>
          <w:lang w:val="en-IN"/>
        </w:rPr>
        <w:t>s tri</w:t>
      </w:r>
      <w:r w:rsidR="00596455">
        <w:rPr>
          <w:rFonts w:cstheme="minorHAnsi"/>
          <w:sz w:val="28"/>
          <w:szCs w:val="28"/>
          <w:lang w:val="en-IN"/>
        </w:rPr>
        <w:t>pled, the acreage increased by 80 percent</w:t>
      </w:r>
      <w:r w:rsidR="007E55AC">
        <w:rPr>
          <w:rFonts w:cstheme="minorHAnsi"/>
          <w:sz w:val="28"/>
          <w:szCs w:val="28"/>
          <w:lang w:val="en-IN"/>
        </w:rPr>
        <w:t xml:space="preserve">, while the production increased tenfold. </w:t>
      </w:r>
      <w:r w:rsidR="00E20206">
        <w:rPr>
          <w:rFonts w:cstheme="minorHAnsi"/>
          <w:sz w:val="28"/>
          <w:szCs w:val="28"/>
          <w:lang w:val="en-IN"/>
        </w:rPr>
        <w:t>This experi</w:t>
      </w:r>
      <w:r w:rsidR="00E15D33">
        <w:rPr>
          <w:rFonts w:cstheme="minorHAnsi"/>
          <w:sz w:val="28"/>
          <w:szCs w:val="28"/>
          <w:lang w:val="en-IN"/>
        </w:rPr>
        <w:t xml:space="preserve">ment forever changed the fate of Darjeeling, from </w:t>
      </w:r>
      <w:r w:rsidR="00E15D33">
        <w:rPr>
          <w:rFonts w:cstheme="minorHAnsi"/>
          <w:sz w:val="28"/>
          <w:szCs w:val="28"/>
          <w:lang w:val="en-IN"/>
        </w:rPr>
        <w:lastRenderedPageBreak/>
        <w:t xml:space="preserve">being just a </w:t>
      </w:r>
      <w:r w:rsidR="002607FF">
        <w:rPr>
          <w:rFonts w:cstheme="minorHAnsi"/>
          <w:sz w:val="28"/>
          <w:szCs w:val="28"/>
          <w:lang w:val="en-IN"/>
        </w:rPr>
        <w:t>spars</w:t>
      </w:r>
      <w:r w:rsidR="002F35F5">
        <w:rPr>
          <w:rFonts w:cstheme="minorHAnsi"/>
          <w:sz w:val="28"/>
          <w:szCs w:val="28"/>
          <w:lang w:val="en-IN"/>
        </w:rPr>
        <w:t>ely populated ham</w:t>
      </w:r>
      <w:r w:rsidR="00D0260F">
        <w:rPr>
          <w:rFonts w:cstheme="minorHAnsi"/>
          <w:sz w:val="28"/>
          <w:szCs w:val="28"/>
          <w:lang w:val="en-IN"/>
        </w:rPr>
        <w:t xml:space="preserve">let </w:t>
      </w:r>
      <w:r w:rsidR="00E15D33">
        <w:rPr>
          <w:rFonts w:cstheme="minorHAnsi"/>
          <w:sz w:val="28"/>
          <w:szCs w:val="28"/>
          <w:lang w:val="en-IN"/>
        </w:rPr>
        <w:t xml:space="preserve">of </w:t>
      </w:r>
      <w:r w:rsidR="00544196">
        <w:rPr>
          <w:rFonts w:cstheme="minorHAnsi"/>
          <w:sz w:val="28"/>
          <w:szCs w:val="28"/>
          <w:lang w:val="en-IN"/>
        </w:rPr>
        <w:t xml:space="preserve">three to four houses to being the producer of the world’s </w:t>
      </w:r>
      <w:r w:rsidR="00F70AC4">
        <w:rPr>
          <w:rFonts w:cstheme="minorHAnsi"/>
          <w:sz w:val="28"/>
          <w:szCs w:val="28"/>
          <w:lang w:val="en-IN"/>
        </w:rPr>
        <w:t xml:space="preserve">best tea. </w:t>
      </w:r>
    </w:p>
    <w:p w14:paraId="1520D18F" w14:textId="77777777" w:rsidR="005917B5" w:rsidRDefault="005917B5" w:rsidP="00DD4E46">
      <w:pPr>
        <w:rPr>
          <w:rFonts w:cstheme="minorHAnsi"/>
          <w:sz w:val="28"/>
          <w:szCs w:val="28"/>
          <w:lang w:val="en-IN"/>
        </w:rPr>
      </w:pPr>
    </w:p>
    <w:p w14:paraId="27140A15" w14:textId="77777777" w:rsidR="008E6AA7" w:rsidRDefault="005917B5" w:rsidP="00DD4E46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In </w:t>
      </w:r>
      <w:r w:rsidR="00870A32">
        <w:rPr>
          <w:rFonts w:cstheme="minorHAnsi"/>
          <w:sz w:val="28"/>
          <w:szCs w:val="28"/>
          <w:lang w:val="en-IN"/>
        </w:rPr>
        <w:t xml:space="preserve">1852, the first commercially producing tea gardens were </w:t>
      </w:r>
      <w:r w:rsidR="00D458CF">
        <w:rPr>
          <w:rFonts w:cstheme="minorHAnsi"/>
          <w:sz w:val="28"/>
          <w:szCs w:val="28"/>
          <w:lang w:val="en-IN"/>
        </w:rPr>
        <w:t xml:space="preserve">the </w:t>
      </w:r>
      <w:r w:rsidR="00870A32">
        <w:rPr>
          <w:rFonts w:cstheme="minorHAnsi"/>
          <w:sz w:val="28"/>
          <w:szCs w:val="28"/>
          <w:lang w:val="en-IN"/>
        </w:rPr>
        <w:t>Tukvar</w:t>
      </w:r>
      <w:r w:rsidR="00A35CB1">
        <w:rPr>
          <w:rFonts w:cstheme="minorHAnsi"/>
          <w:sz w:val="28"/>
          <w:szCs w:val="28"/>
          <w:lang w:val="en-IN"/>
        </w:rPr>
        <w:t>tea garden, Steinthal tea garden</w:t>
      </w:r>
      <w:r w:rsidR="00D458CF">
        <w:rPr>
          <w:rFonts w:cstheme="minorHAnsi"/>
          <w:sz w:val="28"/>
          <w:szCs w:val="28"/>
          <w:lang w:val="en-IN"/>
        </w:rPr>
        <w:t>,</w:t>
      </w:r>
      <w:r w:rsidR="00A35CB1">
        <w:rPr>
          <w:rFonts w:cstheme="minorHAnsi"/>
          <w:sz w:val="28"/>
          <w:szCs w:val="28"/>
          <w:lang w:val="en-IN"/>
        </w:rPr>
        <w:t xml:space="preserve"> and Aloobari tea garden</w:t>
      </w:r>
      <w:r w:rsidR="002D6189">
        <w:rPr>
          <w:rFonts w:cstheme="minorHAnsi"/>
          <w:sz w:val="28"/>
          <w:szCs w:val="28"/>
          <w:lang w:val="en-IN"/>
        </w:rPr>
        <w:t xml:space="preserve">. </w:t>
      </w:r>
      <w:r w:rsidR="00612FCF">
        <w:rPr>
          <w:rFonts w:cstheme="minorHAnsi"/>
          <w:sz w:val="28"/>
          <w:szCs w:val="28"/>
          <w:lang w:val="en-IN"/>
        </w:rPr>
        <w:t xml:space="preserve">Between </w:t>
      </w:r>
      <w:r w:rsidR="001E794B">
        <w:rPr>
          <w:rFonts w:cstheme="minorHAnsi"/>
          <w:sz w:val="28"/>
          <w:szCs w:val="28"/>
          <w:lang w:val="en-IN"/>
        </w:rPr>
        <w:t>1859 and 186</w:t>
      </w:r>
      <w:r w:rsidR="00D377CC">
        <w:rPr>
          <w:rFonts w:cstheme="minorHAnsi"/>
          <w:sz w:val="28"/>
          <w:szCs w:val="28"/>
          <w:lang w:val="en-IN"/>
        </w:rPr>
        <w:t>4</w:t>
      </w:r>
      <w:r w:rsidR="00CA114B">
        <w:rPr>
          <w:rFonts w:cstheme="minorHAnsi"/>
          <w:sz w:val="28"/>
          <w:szCs w:val="28"/>
          <w:lang w:val="en-IN"/>
        </w:rPr>
        <w:t>, the Bri</w:t>
      </w:r>
      <w:r w:rsidR="00550B7B">
        <w:rPr>
          <w:rFonts w:cstheme="minorHAnsi"/>
          <w:sz w:val="28"/>
          <w:szCs w:val="28"/>
          <w:lang w:val="en-IN"/>
        </w:rPr>
        <w:t>tish Government established</w:t>
      </w:r>
      <w:r w:rsidR="002E4F48">
        <w:rPr>
          <w:rFonts w:cstheme="minorHAnsi"/>
          <w:sz w:val="28"/>
          <w:szCs w:val="28"/>
          <w:lang w:val="en-IN"/>
        </w:rPr>
        <w:t xml:space="preserve"> ten more</w:t>
      </w:r>
      <w:r w:rsidR="00DB2DA9">
        <w:rPr>
          <w:rFonts w:cstheme="minorHAnsi"/>
          <w:sz w:val="28"/>
          <w:szCs w:val="28"/>
          <w:lang w:val="en-IN"/>
        </w:rPr>
        <w:t xml:space="preserve">tea gardens </w:t>
      </w:r>
      <w:r w:rsidR="002E4F48">
        <w:rPr>
          <w:rFonts w:cstheme="minorHAnsi"/>
          <w:sz w:val="28"/>
          <w:szCs w:val="28"/>
          <w:lang w:val="en-IN"/>
        </w:rPr>
        <w:t>namely</w:t>
      </w:r>
      <w:r w:rsidR="00DB2DA9">
        <w:rPr>
          <w:rFonts w:cstheme="minorHAnsi"/>
          <w:sz w:val="28"/>
          <w:szCs w:val="28"/>
          <w:lang w:val="en-IN"/>
        </w:rPr>
        <w:t xml:space="preserve"> Harsing tea Estate, Dooteriah Tea Estate</w:t>
      </w:r>
      <w:r w:rsidR="00883F4A">
        <w:rPr>
          <w:rFonts w:cstheme="minorHAnsi"/>
          <w:sz w:val="28"/>
          <w:szCs w:val="28"/>
          <w:lang w:val="en-IN"/>
        </w:rPr>
        <w:t>, Ging Tea Estate, Ambootia Tea Est</w:t>
      </w:r>
      <w:r w:rsidR="002E4F48">
        <w:rPr>
          <w:rFonts w:cstheme="minorHAnsi"/>
          <w:sz w:val="28"/>
          <w:szCs w:val="28"/>
          <w:lang w:val="en-IN"/>
        </w:rPr>
        <w:t>ate, Tak</w:t>
      </w:r>
      <w:r w:rsidR="00AC7E05">
        <w:rPr>
          <w:rFonts w:cstheme="minorHAnsi"/>
          <w:sz w:val="28"/>
          <w:szCs w:val="28"/>
          <w:lang w:val="en-IN"/>
        </w:rPr>
        <w:t>dha Tea Estate, Phoob</w:t>
      </w:r>
      <w:r w:rsidR="001A7FC5">
        <w:rPr>
          <w:rFonts w:cstheme="minorHAnsi"/>
          <w:sz w:val="28"/>
          <w:szCs w:val="28"/>
          <w:lang w:val="en-IN"/>
        </w:rPr>
        <w:t>sering Tea Estate</w:t>
      </w:r>
      <w:r w:rsidR="00B87C6A">
        <w:rPr>
          <w:rFonts w:cstheme="minorHAnsi"/>
          <w:sz w:val="28"/>
          <w:szCs w:val="28"/>
          <w:lang w:val="en-IN"/>
        </w:rPr>
        <w:t>, Badamtam Tea Estate, Pandam Tea Estate, Makaibari Tea Estate</w:t>
      </w:r>
      <w:r w:rsidR="00E1087A">
        <w:rPr>
          <w:rFonts w:cstheme="minorHAnsi"/>
          <w:sz w:val="28"/>
          <w:szCs w:val="28"/>
          <w:lang w:val="en-IN"/>
        </w:rPr>
        <w:t xml:space="preserve">, and Singell Tea Estate. </w:t>
      </w:r>
      <w:r w:rsidR="00BB41F7">
        <w:rPr>
          <w:rFonts w:cstheme="minorHAnsi"/>
          <w:sz w:val="28"/>
          <w:szCs w:val="28"/>
          <w:lang w:val="en-IN"/>
        </w:rPr>
        <w:t>In 1866 there were 39 tea gardens which then pr</w:t>
      </w:r>
      <w:r w:rsidR="00904465">
        <w:rPr>
          <w:rFonts w:cstheme="minorHAnsi"/>
          <w:sz w:val="28"/>
          <w:szCs w:val="28"/>
          <w:lang w:val="en-IN"/>
        </w:rPr>
        <w:t>oduced 20 quintals of Darjeeling tea. By the end of 18</w:t>
      </w:r>
      <w:r w:rsidR="008E0A51">
        <w:rPr>
          <w:rFonts w:cstheme="minorHAnsi"/>
          <w:sz w:val="28"/>
          <w:szCs w:val="28"/>
          <w:lang w:val="en-IN"/>
        </w:rPr>
        <w:t>74</w:t>
      </w:r>
      <w:r w:rsidR="00E827BA">
        <w:rPr>
          <w:rFonts w:cstheme="minorHAnsi"/>
          <w:sz w:val="28"/>
          <w:szCs w:val="28"/>
          <w:lang w:val="en-IN"/>
        </w:rPr>
        <w:t>,</w:t>
      </w:r>
      <w:r w:rsidR="008E0A51">
        <w:rPr>
          <w:rFonts w:cstheme="minorHAnsi"/>
          <w:sz w:val="28"/>
          <w:szCs w:val="28"/>
          <w:lang w:val="en-IN"/>
        </w:rPr>
        <w:t xml:space="preserve"> there were 113 commercial tea gardens </w:t>
      </w:r>
      <w:r w:rsidR="00557BC9">
        <w:rPr>
          <w:rFonts w:cstheme="minorHAnsi"/>
          <w:sz w:val="28"/>
          <w:szCs w:val="28"/>
          <w:lang w:val="en-IN"/>
        </w:rPr>
        <w:t xml:space="preserve">in </w:t>
      </w:r>
      <w:r w:rsidR="00E827BA">
        <w:rPr>
          <w:rFonts w:cstheme="minorHAnsi"/>
          <w:sz w:val="28"/>
          <w:szCs w:val="28"/>
          <w:lang w:val="en-IN"/>
        </w:rPr>
        <w:t xml:space="preserve">the </w:t>
      </w:r>
      <w:r w:rsidR="00557BC9">
        <w:rPr>
          <w:rFonts w:cstheme="minorHAnsi"/>
          <w:sz w:val="28"/>
          <w:szCs w:val="28"/>
          <w:lang w:val="en-IN"/>
        </w:rPr>
        <w:t>Da</w:t>
      </w:r>
      <w:r w:rsidR="00980A3F">
        <w:rPr>
          <w:rFonts w:cstheme="minorHAnsi"/>
          <w:sz w:val="28"/>
          <w:szCs w:val="28"/>
          <w:lang w:val="en-IN"/>
        </w:rPr>
        <w:t>rje</w:t>
      </w:r>
      <w:r w:rsidR="00E827BA">
        <w:rPr>
          <w:rFonts w:cstheme="minorHAnsi"/>
          <w:sz w:val="28"/>
          <w:szCs w:val="28"/>
          <w:lang w:val="en-IN"/>
        </w:rPr>
        <w:t xml:space="preserve">eling district. </w:t>
      </w:r>
      <w:r w:rsidR="00953A17">
        <w:rPr>
          <w:rFonts w:cstheme="minorHAnsi"/>
          <w:sz w:val="28"/>
          <w:szCs w:val="28"/>
          <w:lang w:val="en-IN"/>
        </w:rPr>
        <w:t xml:space="preserve">By </w:t>
      </w:r>
      <w:r w:rsidR="009D2105">
        <w:rPr>
          <w:rFonts w:cstheme="minorHAnsi"/>
          <w:sz w:val="28"/>
          <w:szCs w:val="28"/>
          <w:lang w:val="en-IN"/>
        </w:rPr>
        <w:t xml:space="preserve">1905, the number of tea gardens in Darjeeling rose to 117. </w:t>
      </w:r>
    </w:p>
    <w:p w14:paraId="46D384C5" w14:textId="77777777" w:rsidR="00EF516F" w:rsidRDefault="00CF5078" w:rsidP="00ED5280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This huge success </w:t>
      </w:r>
      <w:r w:rsidR="00FA57B0">
        <w:rPr>
          <w:rFonts w:cstheme="minorHAnsi"/>
          <w:sz w:val="28"/>
          <w:szCs w:val="28"/>
          <w:lang w:val="en-IN"/>
        </w:rPr>
        <w:t xml:space="preserve">of </w:t>
      </w:r>
      <w:r w:rsidR="0052527A">
        <w:rPr>
          <w:rFonts w:cstheme="minorHAnsi"/>
          <w:sz w:val="28"/>
          <w:szCs w:val="28"/>
          <w:lang w:val="en-IN"/>
        </w:rPr>
        <w:t xml:space="preserve">the </w:t>
      </w:r>
      <w:r w:rsidR="00FA57B0">
        <w:rPr>
          <w:rFonts w:cstheme="minorHAnsi"/>
          <w:sz w:val="28"/>
          <w:szCs w:val="28"/>
          <w:lang w:val="en-IN"/>
        </w:rPr>
        <w:t>tea industry in Darjeeling attracted more a</w:t>
      </w:r>
      <w:r w:rsidR="000B5132">
        <w:rPr>
          <w:rFonts w:cstheme="minorHAnsi"/>
          <w:sz w:val="28"/>
          <w:szCs w:val="28"/>
          <w:lang w:val="en-IN"/>
        </w:rPr>
        <w:t>nd more Britishers to try their</w:t>
      </w:r>
      <w:r w:rsidR="00F86BAF">
        <w:rPr>
          <w:rFonts w:cstheme="minorHAnsi"/>
          <w:sz w:val="28"/>
          <w:szCs w:val="28"/>
          <w:lang w:val="en-IN"/>
        </w:rPr>
        <w:t xml:space="preserve"> luck</w:t>
      </w:r>
      <w:r w:rsidR="000B5132">
        <w:rPr>
          <w:rFonts w:cstheme="minorHAnsi"/>
          <w:sz w:val="28"/>
          <w:szCs w:val="28"/>
          <w:lang w:val="en-IN"/>
        </w:rPr>
        <w:t xml:space="preserve"> on this abso</w:t>
      </w:r>
      <w:r w:rsidR="0052527A">
        <w:rPr>
          <w:rFonts w:cstheme="minorHAnsi"/>
          <w:sz w:val="28"/>
          <w:szCs w:val="28"/>
          <w:lang w:val="en-IN"/>
        </w:rPr>
        <w:t xml:space="preserve">lute source of fortune. </w:t>
      </w:r>
      <w:r w:rsidR="00A95E65">
        <w:rPr>
          <w:rFonts w:cstheme="minorHAnsi"/>
          <w:sz w:val="28"/>
          <w:szCs w:val="28"/>
          <w:lang w:val="en-IN"/>
        </w:rPr>
        <w:t xml:space="preserve">The amateurtea planters had two main </w:t>
      </w:r>
      <w:r w:rsidR="00E74B1C">
        <w:rPr>
          <w:rFonts w:cstheme="minorHAnsi"/>
          <w:sz w:val="28"/>
          <w:szCs w:val="28"/>
          <w:lang w:val="en-IN"/>
        </w:rPr>
        <w:t>problems</w:t>
      </w:r>
      <w:r w:rsidR="00A95E65">
        <w:rPr>
          <w:rFonts w:cstheme="minorHAnsi"/>
          <w:sz w:val="28"/>
          <w:szCs w:val="28"/>
          <w:lang w:val="en-IN"/>
        </w:rPr>
        <w:t xml:space="preserve"> ahead of them</w:t>
      </w:r>
      <w:r w:rsidR="00E74B1C">
        <w:rPr>
          <w:rFonts w:cstheme="minorHAnsi"/>
          <w:sz w:val="28"/>
          <w:szCs w:val="28"/>
          <w:lang w:val="en-IN"/>
        </w:rPr>
        <w:t>. Firstly</w:t>
      </w:r>
      <w:r w:rsidR="00DF6079">
        <w:rPr>
          <w:rFonts w:cstheme="minorHAnsi"/>
          <w:sz w:val="28"/>
          <w:szCs w:val="28"/>
          <w:lang w:val="en-IN"/>
        </w:rPr>
        <w:t xml:space="preserve">, they had very </w:t>
      </w:r>
      <w:r w:rsidR="00D14EE9">
        <w:rPr>
          <w:rFonts w:cstheme="minorHAnsi"/>
          <w:sz w:val="28"/>
          <w:szCs w:val="28"/>
          <w:lang w:val="en-IN"/>
        </w:rPr>
        <w:t xml:space="preserve">less information provided as to how to go about </w:t>
      </w:r>
      <w:r w:rsidR="00892AC4">
        <w:rPr>
          <w:rFonts w:cstheme="minorHAnsi"/>
          <w:sz w:val="28"/>
          <w:szCs w:val="28"/>
          <w:lang w:val="en-IN"/>
        </w:rPr>
        <w:t>setting up new plantations.</w:t>
      </w:r>
      <w:r w:rsidR="00F86BAF">
        <w:rPr>
          <w:rFonts w:cstheme="minorHAnsi"/>
          <w:sz w:val="28"/>
          <w:szCs w:val="28"/>
          <w:lang w:val="en-IN"/>
        </w:rPr>
        <w:t xml:space="preserve">They would have to rely upon </w:t>
      </w:r>
      <w:r w:rsidR="004C7447">
        <w:rPr>
          <w:rFonts w:cstheme="minorHAnsi"/>
          <w:sz w:val="28"/>
          <w:szCs w:val="28"/>
          <w:lang w:val="en-IN"/>
        </w:rPr>
        <w:t>whatever</w:t>
      </w:r>
      <w:r w:rsidR="00A97587">
        <w:rPr>
          <w:rFonts w:cstheme="minorHAnsi"/>
          <w:sz w:val="28"/>
          <w:szCs w:val="28"/>
          <w:lang w:val="en-IN"/>
        </w:rPr>
        <w:t xml:space="preserve"> little information they were provided with or some</w:t>
      </w:r>
      <w:r w:rsidR="004C7447">
        <w:rPr>
          <w:rFonts w:cstheme="minorHAnsi"/>
          <w:sz w:val="28"/>
          <w:szCs w:val="28"/>
          <w:lang w:val="en-IN"/>
        </w:rPr>
        <w:t>times even go with the hearsay</w:t>
      </w:r>
      <w:r w:rsidR="00FF7459">
        <w:rPr>
          <w:rFonts w:cstheme="minorHAnsi"/>
          <w:sz w:val="28"/>
          <w:szCs w:val="28"/>
          <w:lang w:val="en-IN"/>
        </w:rPr>
        <w:t>.</w:t>
      </w:r>
      <w:r w:rsidR="004C7447">
        <w:rPr>
          <w:rFonts w:cstheme="minorHAnsi"/>
          <w:sz w:val="28"/>
          <w:szCs w:val="28"/>
          <w:lang w:val="en-IN"/>
        </w:rPr>
        <w:t xml:space="preserve"> Those who were lucky </w:t>
      </w:r>
      <w:r w:rsidR="00124212">
        <w:rPr>
          <w:rFonts w:cstheme="minorHAnsi"/>
          <w:sz w:val="28"/>
          <w:szCs w:val="28"/>
          <w:lang w:val="en-IN"/>
        </w:rPr>
        <w:t>were able to set up tea estates</w:t>
      </w:r>
      <w:r w:rsidR="00334571">
        <w:rPr>
          <w:rFonts w:cstheme="minorHAnsi"/>
          <w:sz w:val="28"/>
          <w:szCs w:val="28"/>
          <w:lang w:val="en-IN"/>
        </w:rPr>
        <w:t>which</w:t>
      </w:r>
      <w:r w:rsidR="00A2421D">
        <w:rPr>
          <w:rFonts w:cstheme="minorHAnsi"/>
          <w:sz w:val="28"/>
          <w:szCs w:val="28"/>
          <w:lang w:val="en-IN"/>
        </w:rPr>
        <w:t xml:space="preserve"> brought them great fortune and those who </w:t>
      </w:r>
      <w:r w:rsidR="007004C9">
        <w:rPr>
          <w:rFonts w:cstheme="minorHAnsi"/>
          <w:sz w:val="28"/>
          <w:szCs w:val="28"/>
          <w:lang w:val="en-IN"/>
        </w:rPr>
        <w:t xml:space="preserve">did not have luck in their </w:t>
      </w:r>
      <w:r w:rsidR="00AA0050">
        <w:rPr>
          <w:rFonts w:cstheme="minorHAnsi"/>
          <w:sz w:val="28"/>
          <w:szCs w:val="28"/>
          <w:lang w:val="en-IN"/>
        </w:rPr>
        <w:t>favor</w:t>
      </w:r>
      <w:r w:rsidR="007004C9">
        <w:rPr>
          <w:rFonts w:cstheme="minorHAnsi"/>
          <w:sz w:val="28"/>
          <w:szCs w:val="28"/>
          <w:lang w:val="en-IN"/>
        </w:rPr>
        <w:t xml:space="preserve"> ended up going bro</w:t>
      </w:r>
      <w:r w:rsidR="00334571">
        <w:rPr>
          <w:rFonts w:cstheme="minorHAnsi"/>
          <w:sz w:val="28"/>
          <w:szCs w:val="28"/>
          <w:lang w:val="en-IN"/>
        </w:rPr>
        <w:t>ke.</w:t>
      </w:r>
      <w:r w:rsidR="00FF7459">
        <w:rPr>
          <w:rFonts w:cstheme="minorHAnsi"/>
          <w:sz w:val="28"/>
          <w:szCs w:val="28"/>
          <w:lang w:val="en-IN"/>
        </w:rPr>
        <w:t xml:space="preserve"> Secondly, these tea </w:t>
      </w:r>
      <w:r w:rsidR="0073557E">
        <w:rPr>
          <w:rFonts w:cstheme="minorHAnsi"/>
          <w:sz w:val="28"/>
          <w:szCs w:val="28"/>
          <w:lang w:val="en-IN"/>
        </w:rPr>
        <w:t xml:space="preserve">plantations needed manpower. The </w:t>
      </w:r>
      <w:r w:rsidR="001112D3">
        <w:rPr>
          <w:rFonts w:cstheme="minorHAnsi"/>
          <w:sz w:val="28"/>
          <w:szCs w:val="28"/>
          <w:lang w:val="en-IN"/>
        </w:rPr>
        <w:t xml:space="preserve">former problem could still be tackled somehow but the </w:t>
      </w:r>
      <w:r w:rsidR="0026392D">
        <w:rPr>
          <w:rFonts w:cstheme="minorHAnsi"/>
          <w:sz w:val="28"/>
          <w:szCs w:val="28"/>
          <w:lang w:val="en-IN"/>
        </w:rPr>
        <w:t>latter</w:t>
      </w:r>
      <w:r w:rsidR="00FF1AC9">
        <w:rPr>
          <w:rFonts w:cstheme="minorHAnsi"/>
          <w:sz w:val="28"/>
          <w:szCs w:val="28"/>
          <w:lang w:val="en-IN"/>
        </w:rPr>
        <w:t>was a</w:t>
      </w:r>
      <w:r w:rsidR="0026392D">
        <w:rPr>
          <w:rFonts w:cstheme="minorHAnsi"/>
          <w:sz w:val="28"/>
          <w:szCs w:val="28"/>
          <w:lang w:val="en-IN"/>
        </w:rPr>
        <w:t xml:space="preserve"> bigger impediment.  </w:t>
      </w:r>
      <w:r w:rsidR="00A958EE">
        <w:rPr>
          <w:rFonts w:cstheme="minorHAnsi"/>
          <w:sz w:val="28"/>
          <w:szCs w:val="28"/>
          <w:lang w:val="en-IN"/>
        </w:rPr>
        <w:t xml:space="preserve">The </w:t>
      </w:r>
      <w:r w:rsidR="004B3832">
        <w:rPr>
          <w:rFonts w:cstheme="minorHAnsi"/>
          <w:sz w:val="28"/>
          <w:szCs w:val="28"/>
          <w:lang w:val="en-IN"/>
        </w:rPr>
        <w:t xml:space="preserve">problem of not finding </w:t>
      </w:r>
      <w:r w:rsidR="00893E7F">
        <w:rPr>
          <w:rFonts w:cstheme="minorHAnsi"/>
          <w:sz w:val="28"/>
          <w:szCs w:val="28"/>
          <w:lang w:val="en-IN"/>
        </w:rPr>
        <w:t xml:space="preserve">laborers for the Tea gardens frustrated the Brits. </w:t>
      </w:r>
      <w:r w:rsidR="00D7001A">
        <w:rPr>
          <w:rFonts w:cstheme="minorHAnsi"/>
          <w:sz w:val="28"/>
          <w:szCs w:val="28"/>
          <w:lang w:val="en-IN"/>
        </w:rPr>
        <w:t>The indigenous inhabitants of the place, the Lepchas</w:t>
      </w:r>
      <w:r w:rsidR="00E7599F">
        <w:rPr>
          <w:rFonts w:cstheme="minorHAnsi"/>
          <w:sz w:val="28"/>
          <w:szCs w:val="28"/>
          <w:lang w:val="en-IN"/>
        </w:rPr>
        <w:t>,</w:t>
      </w:r>
      <w:r w:rsidR="003A68A6">
        <w:rPr>
          <w:rFonts w:cstheme="minorHAnsi"/>
          <w:sz w:val="28"/>
          <w:szCs w:val="28"/>
          <w:lang w:val="en-IN"/>
        </w:rPr>
        <w:t xml:space="preserve"> who were again very less in number refused to work. </w:t>
      </w:r>
      <w:r w:rsidR="00AA397B">
        <w:rPr>
          <w:rFonts w:cstheme="minorHAnsi"/>
          <w:sz w:val="28"/>
          <w:szCs w:val="28"/>
          <w:lang w:val="en-IN"/>
        </w:rPr>
        <w:t xml:space="preserve">They were simple </w:t>
      </w:r>
      <w:r w:rsidR="00F02F10">
        <w:rPr>
          <w:rFonts w:cstheme="minorHAnsi"/>
          <w:sz w:val="28"/>
          <w:szCs w:val="28"/>
          <w:lang w:val="en-IN"/>
        </w:rPr>
        <w:t>men</w:t>
      </w:r>
      <w:r w:rsidR="00AA397B">
        <w:rPr>
          <w:rFonts w:cstheme="minorHAnsi"/>
          <w:sz w:val="28"/>
          <w:szCs w:val="28"/>
          <w:lang w:val="en-IN"/>
        </w:rPr>
        <w:t xml:space="preserve"> who </w:t>
      </w:r>
      <w:r w:rsidR="00F02F10">
        <w:rPr>
          <w:rFonts w:cstheme="minorHAnsi"/>
          <w:sz w:val="28"/>
          <w:szCs w:val="28"/>
          <w:lang w:val="en-IN"/>
        </w:rPr>
        <w:t xml:space="preserve">preferred living out of nature. </w:t>
      </w:r>
      <w:r w:rsidR="008E28A6">
        <w:rPr>
          <w:rFonts w:cstheme="minorHAnsi"/>
          <w:sz w:val="28"/>
          <w:szCs w:val="28"/>
          <w:lang w:val="en-IN"/>
        </w:rPr>
        <w:t xml:space="preserve">The problem of the </w:t>
      </w:r>
      <w:r w:rsidR="008B2917">
        <w:rPr>
          <w:rFonts w:cstheme="minorHAnsi"/>
          <w:sz w:val="28"/>
          <w:szCs w:val="28"/>
          <w:lang w:val="en-IN"/>
        </w:rPr>
        <w:t>laborers</w:t>
      </w:r>
      <w:r w:rsidR="008E28A6">
        <w:rPr>
          <w:rFonts w:cstheme="minorHAnsi"/>
          <w:sz w:val="28"/>
          <w:szCs w:val="28"/>
          <w:lang w:val="en-IN"/>
        </w:rPr>
        <w:t xml:space="preserve"> was the real one</w:t>
      </w:r>
      <w:r w:rsidR="00A06D78">
        <w:rPr>
          <w:rFonts w:cstheme="minorHAnsi"/>
          <w:sz w:val="28"/>
          <w:szCs w:val="28"/>
          <w:lang w:val="en-IN"/>
        </w:rPr>
        <w:t xml:space="preserve"> also because the tea gardens ran on the </w:t>
      </w:r>
      <w:r w:rsidR="008169EE">
        <w:rPr>
          <w:rFonts w:cstheme="minorHAnsi"/>
          <w:sz w:val="28"/>
          <w:szCs w:val="28"/>
          <w:lang w:val="en-IN"/>
        </w:rPr>
        <w:t>hard workof their laborers</w:t>
      </w:r>
      <w:r w:rsidR="008B2917">
        <w:rPr>
          <w:rFonts w:cstheme="minorHAnsi"/>
          <w:sz w:val="28"/>
          <w:szCs w:val="28"/>
          <w:lang w:val="en-IN"/>
        </w:rPr>
        <w:t xml:space="preserve">. </w:t>
      </w:r>
      <w:r w:rsidR="009D4CD1">
        <w:rPr>
          <w:rFonts w:cstheme="minorHAnsi"/>
          <w:sz w:val="28"/>
          <w:szCs w:val="28"/>
          <w:lang w:val="en-IN"/>
        </w:rPr>
        <w:t xml:space="preserve">The </w:t>
      </w:r>
      <w:r w:rsidR="00C952B5">
        <w:rPr>
          <w:rFonts w:cstheme="minorHAnsi"/>
          <w:sz w:val="28"/>
          <w:szCs w:val="28"/>
          <w:lang w:val="en-IN"/>
        </w:rPr>
        <w:t>laborers</w:t>
      </w:r>
      <w:r w:rsidR="009D4CD1">
        <w:rPr>
          <w:rFonts w:cstheme="minorHAnsi"/>
          <w:sz w:val="28"/>
          <w:szCs w:val="28"/>
          <w:lang w:val="en-IN"/>
        </w:rPr>
        <w:t xml:space="preserve"> acted as fuel for the tea garden, </w:t>
      </w:r>
      <w:r w:rsidR="00C952B5">
        <w:rPr>
          <w:rFonts w:cstheme="minorHAnsi"/>
          <w:sz w:val="28"/>
          <w:szCs w:val="28"/>
          <w:lang w:val="en-IN"/>
        </w:rPr>
        <w:t xml:space="preserve">and </w:t>
      </w:r>
      <w:r w:rsidR="009D4CD1">
        <w:rPr>
          <w:rFonts w:cstheme="minorHAnsi"/>
          <w:sz w:val="28"/>
          <w:szCs w:val="28"/>
          <w:lang w:val="en-IN"/>
        </w:rPr>
        <w:t xml:space="preserve">it still does. </w:t>
      </w:r>
      <w:r w:rsidR="0013514F">
        <w:rPr>
          <w:rFonts w:cstheme="minorHAnsi"/>
          <w:sz w:val="28"/>
          <w:szCs w:val="28"/>
          <w:lang w:val="en-IN"/>
        </w:rPr>
        <w:t>Those Britishers</w:t>
      </w:r>
      <w:r w:rsidR="003B6C5F">
        <w:rPr>
          <w:rFonts w:cstheme="minorHAnsi"/>
          <w:sz w:val="28"/>
          <w:szCs w:val="28"/>
          <w:lang w:val="en-IN"/>
        </w:rPr>
        <w:t xml:space="preserve"> who were de</w:t>
      </w:r>
      <w:r w:rsidR="000470CA">
        <w:rPr>
          <w:rFonts w:cstheme="minorHAnsi"/>
          <w:sz w:val="28"/>
          <w:szCs w:val="28"/>
          <w:lang w:val="en-IN"/>
        </w:rPr>
        <w:t xml:space="preserve">termined on making their plantation a success decided to </w:t>
      </w:r>
      <w:r w:rsidR="0018049B">
        <w:rPr>
          <w:rFonts w:cstheme="minorHAnsi"/>
          <w:sz w:val="28"/>
          <w:szCs w:val="28"/>
          <w:lang w:val="en-IN"/>
        </w:rPr>
        <w:t xml:space="preserve">forcibly round up natives from the Chota </w:t>
      </w:r>
      <w:r w:rsidR="00E50AC6">
        <w:rPr>
          <w:rFonts w:cstheme="minorHAnsi"/>
          <w:sz w:val="28"/>
          <w:szCs w:val="28"/>
          <w:lang w:val="en-IN"/>
        </w:rPr>
        <w:t xml:space="preserve">Nagpur Hill area. </w:t>
      </w:r>
      <w:r w:rsidR="00980F94">
        <w:rPr>
          <w:rFonts w:cstheme="minorHAnsi"/>
          <w:sz w:val="28"/>
          <w:szCs w:val="28"/>
          <w:lang w:val="en-IN"/>
        </w:rPr>
        <w:t>They assumed that they were from</w:t>
      </w:r>
      <w:r w:rsidR="00EB0091">
        <w:rPr>
          <w:rFonts w:cstheme="minorHAnsi"/>
          <w:sz w:val="28"/>
          <w:szCs w:val="28"/>
          <w:lang w:val="en-IN"/>
        </w:rPr>
        <w:t xml:space="preserve"> similar hills and w</w:t>
      </w:r>
      <w:r w:rsidR="00AD00BA">
        <w:rPr>
          <w:rFonts w:cstheme="minorHAnsi"/>
          <w:sz w:val="28"/>
          <w:szCs w:val="28"/>
          <w:lang w:val="en-IN"/>
        </w:rPr>
        <w:t xml:space="preserve">ould form a good obedient workforce. But the natives of the Chota Nagpur Hill areas could not adapt </w:t>
      </w:r>
      <w:r w:rsidR="00DC1B53">
        <w:rPr>
          <w:rFonts w:cstheme="minorHAnsi"/>
          <w:sz w:val="28"/>
          <w:szCs w:val="28"/>
          <w:lang w:val="en-IN"/>
        </w:rPr>
        <w:t xml:space="preserve">to </w:t>
      </w:r>
      <w:r w:rsidR="00AD00BA">
        <w:rPr>
          <w:rFonts w:cstheme="minorHAnsi"/>
          <w:sz w:val="28"/>
          <w:szCs w:val="28"/>
          <w:lang w:val="en-IN"/>
        </w:rPr>
        <w:t xml:space="preserve">the cool and damp </w:t>
      </w:r>
      <w:r w:rsidR="00DC1B53">
        <w:rPr>
          <w:rFonts w:cstheme="minorHAnsi"/>
          <w:sz w:val="28"/>
          <w:szCs w:val="28"/>
          <w:lang w:val="en-IN"/>
        </w:rPr>
        <w:t>atmosphere of Darjeeling</w:t>
      </w:r>
      <w:r w:rsidR="00A01DED">
        <w:rPr>
          <w:rFonts w:cstheme="minorHAnsi"/>
          <w:sz w:val="28"/>
          <w:szCs w:val="28"/>
          <w:lang w:val="en-IN"/>
        </w:rPr>
        <w:t xml:space="preserve">. Some ran away whenever they saw an opportunity and </w:t>
      </w:r>
      <w:commentRangeStart w:id="2"/>
      <w:r w:rsidR="00A01DED">
        <w:rPr>
          <w:rFonts w:cstheme="minorHAnsi"/>
          <w:sz w:val="28"/>
          <w:szCs w:val="28"/>
          <w:lang w:val="en-IN"/>
        </w:rPr>
        <w:t xml:space="preserve">those who could work protested against the </w:t>
      </w:r>
      <w:r w:rsidR="00562081">
        <w:rPr>
          <w:rFonts w:cstheme="minorHAnsi"/>
          <w:sz w:val="28"/>
          <w:szCs w:val="28"/>
          <w:lang w:val="en-IN"/>
        </w:rPr>
        <w:t>bounded labor</w:t>
      </w:r>
      <w:r w:rsidR="008D73FE">
        <w:rPr>
          <w:rFonts w:cstheme="minorHAnsi"/>
          <w:sz w:val="28"/>
          <w:szCs w:val="28"/>
          <w:lang w:val="en-IN"/>
        </w:rPr>
        <w:t xml:space="preserve">for which </w:t>
      </w:r>
      <w:r w:rsidR="00BD7DCE">
        <w:rPr>
          <w:rFonts w:cstheme="minorHAnsi"/>
          <w:sz w:val="28"/>
          <w:szCs w:val="28"/>
          <w:lang w:val="en-IN"/>
        </w:rPr>
        <w:t xml:space="preserve">they were gunned by </w:t>
      </w:r>
      <w:r w:rsidR="00DC6416">
        <w:rPr>
          <w:rFonts w:cstheme="minorHAnsi"/>
          <w:sz w:val="28"/>
          <w:szCs w:val="28"/>
          <w:lang w:val="en-IN"/>
        </w:rPr>
        <w:t xml:space="preserve">the </w:t>
      </w:r>
      <w:r w:rsidR="00627E6B">
        <w:rPr>
          <w:rFonts w:cstheme="minorHAnsi"/>
          <w:sz w:val="28"/>
          <w:szCs w:val="28"/>
          <w:lang w:val="en-IN"/>
        </w:rPr>
        <w:t xml:space="preserve">British </w:t>
      </w:r>
      <w:r w:rsidR="00E568DC">
        <w:rPr>
          <w:rFonts w:cstheme="minorHAnsi"/>
          <w:sz w:val="28"/>
          <w:szCs w:val="28"/>
          <w:lang w:val="en-IN"/>
        </w:rPr>
        <w:t xml:space="preserve">troops. </w:t>
      </w:r>
    </w:p>
    <w:p w14:paraId="3B995BCC" w14:textId="77777777" w:rsidR="00EF516F" w:rsidRDefault="002974FD" w:rsidP="00ED5280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lastRenderedPageBreak/>
        <w:t>This wiped the slate clean f</w:t>
      </w:r>
      <w:r w:rsidR="005A67F1">
        <w:rPr>
          <w:rFonts w:cstheme="minorHAnsi"/>
          <w:sz w:val="28"/>
          <w:szCs w:val="28"/>
          <w:lang w:val="en-IN"/>
        </w:rPr>
        <w:t>or the Bri</w:t>
      </w:r>
      <w:r w:rsidR="00B549A8">
        <w:rPr>
          <w:rFonts w:cstheme="minorHAnsi"/>
          <w:sz w:val="28"/>
          <w:szCs w:val="28"/>
          <w:lang w:val="en-IN"/>
        </w:rPr>
        <w:t xml:space="preserve">ts. They turned to Nepal hills </w:t>
      </w:r>
      <w:r w:rsidR="00986784">
        <w:rPr>
          <w:rFonts w:cstheme="minorHAnsi"/>
          <w:sz w:val="28"/>
          <w:szCs w:val="28"/>
          <w:lang w:val="en-IN"/>
        </w:rPr>
        <w:t>for Nepali people who were known to be c</w:t>
      </w:r>
      <w:r w:rsidR="000B6DC5">
        <w:rPr>
          <w:rFonts w:cstheme="minorHAnsi"/>
          <w:sz w:val="28"/>
          <w:szCs w:val="28"/>
          <w:lang w:val="en-IN"/>
        </w:rPr>
        <w:t xml:space="preserve">heerful and hard-working people but had to be dealt with human considerations. </w:t>
      </w:r>
      <w:commentRangeEnd w:id="2"/>
      <w:r w:rsidR="00A56382">
        <w:rPr>
          <w:rStyle w:val="CommentReference"/>
        </w:rPr>
        <w:commentReference w:id="2"/>
      </w:r>
      <w:r w:rsidR="002D03D5">
        <w:rPr>
          <w:rFonts w:cstheme="minorHAnsi"/>
          <w:sz w:val="28"/>
          <w:szCs w:val="28"/>
          <w:lang w:val="en-IN"/>
        </w:rPr>
        <w:t xml:space="preserve">The Brits were careful this time and adopted a leader </w:t>
      </w:r>
      <w:r w:rsidR="002C1194">
        <w:rPr>
          <w:rFonts w:cstheme="minorHAnsi"/>
          <w:sz w:val="28"/>
          <w:szCs w:val="28"/>
          <w:lang w:val="en-IN"/>
        </w:rPr>
        <w:t xml:space="preserve">also known as Sardars who were given special incentives for every worker they brought from Nepal. </w:t>
      </w:r>
      <w:r w:rsidR="00D32ED0">
        <w:rPr>
          <w:rFonts w:cstheme="minorHAnsi"/>
          <w:sz w:val="28"/>
          <w:szCs w:val="28"/>
          <w:lang w:val="en-IN"/>
        </w:rPr>
        <w:t xml:space="preserve">This move brought about a huge change in the Tea industry </w:t>
      </w:r>
      <w:r w:rsidR="008A2350">
        <w:rPr>
          <w:rFonts w:cstheme="minorHAnsi"/>
          <w:sz w:val="28"/>
          <w:szCs w:val="28"/>
          <w:lang w:val="en-IN"/>
        </w:rPr>
        <w:t>as well as in the lives of the Nepali people. They were provided free health care, water</w:t>
      </w:r>
      <w:r w:rsidR="00E16A0D">
        <w:rPr>
          <w:rFonts w:cstheme="minorHAnsi"/>
          <w:sz w:val="28"/>
          <w:szCs w:val="28"/>
          <w:lang w:val="en-IN"/>
        </w:rPr>
        <w:t xml:space="preserve">, a place to reside, and complete liberty to leave </w:t>
      </w:r>
      <w:r w:rsidR="000522C7">
        <w:rPr>
          <w:rFonts w:cstheme="minorHAnsi"/>
          <w:sz w:val="28"/>
          <w:szCs w:val="28"/>
          <w:lang w:val="en-IN"/>
        </w:rPr>
        <w:t xml:space="preserve">at </w:t>
      </w:r>
      <w:r w:rsidR="00E16A0D">
        <w:rPr>
          <w:rFonts w:cstheme="minorHAnsi"/>
          <w:sz w:val="28"/>
          <w:szCs w:val="28"/>
          <w:lang w:val="en-IN"/>
        </w:rPr>
        <w:t xml:space="preserve">any time. </w:t>
      </w:r>
      <w:r w:rsidR="000522C7">
        <w:rPr>
          <w:rFonts w:cstheme="minorHAnsi"/>
          <w:sz w:val="28"/>
          <w:szCs w:val="28"/>
          <w:lang w:val="en-IN"/>
        </w:rPr>
        <w:t xml:space="preserve">The biggest </w:t>
      </w:r>
      <w:r w:rsidR="005F6085">
        <w:rPr>
          <w:rFonts w:cstheme="minorHAnsi"/>
          <w:sz w:val="28"/>
          <w:szCs w:val="28"/>
          <w:lang w:val="en-IN"/>
        </w:rPr>
        <w:t>attraction</w:t>
      </w:r>
      <w:r w:rsidR="00475161">
        <w:rPr>
          <w:rFonts w:cstheme="minorHAnsi"/>
          <w:sz w:val="28"/>
          <w:szCs w:val="28"/>
          <w:lang w:val="en-IN"/>
        </w:rPr>
        <w:t xml:space="preserve"> provided by the </w:t>
      </w:r>
      <w:r w:rsidR="00B604DB">
        <w:rPr>
          <w:rFonts w:cstheme="minorHAnsi"/>
          <w:sz w:val="28"/>
          <w:szCs w:val="28"/>
          <w:lang w:val="en-IN"/>
        </w:rPr>
        <w:t xml:space="preserve">British planters </w:t>
      </w:r>
      <w:r w:rsidR="0020797A">
        <w:rPr>
          <w:rFonts w:cstheme="minorHAnsi"/>
          <w:sz w:val="28"/>
          <w:szCs w:val="28"/>
          <w:lang w:val="en-IN"/>
        </w:rPr>
        <w:t>was</w:t>
      </w:r>
      <w:r w:rsidR="00B604DB">
        <w:rPr>
          <w:rFonts w:cstheme="minorHAnsi"/>
          <w:sz w:val="28"/>
          <w:szCs w:val="28"/>
          <w:lang w:val="en-IN"/>
        </w:rPr>
        <w:t xml:space="preserve"> the monthly and week</w:t>
      </w:r>
      <w:r w:rsidR="005F6085">
        <w:rPr>
          <w:rFonts w:cstheme="minorHAnsi"/>
          <w:sz w:val="28"/>
          <w:szCs w:val="28"/>
          <w:lang w:val="en-IN"/>
        </w:rPr>
        <w:t xml:space="preserve">ly wages </w:t>
      </w:r>
      <w:r w:rsidR="00D85D29">
        <w:rPr>
          <w:rFonts w:cstheme="minorHAnsi"/>
          <w:sz w:val="28"/>
          <w:szCs w:val="28"/>
          <w:lang w:val="en-IN"/>
        </w:rPr>
        <w:t xml:space="preserve">which </w:t>
      </w:r>
      <w:r w:rsidR="00C57A32">
        <w:rPr>
          <w:rFonts w:cstheme="minorHAnsi"/>
          <w:sz w:val="28"/>
          <w:szCs w:val="28"/>
          <w:lang w:val="en-IN"/>
        </w:rPr>
        <w:t>were</w:t>
      </w:r>
      <w:r w:rsidR="00D85D29">
        <w:rPr>
          <w:rFonts w:cstheme="minorHAnsi"/>
          <w:sz w:val="28"/>
          <w:szCs w:val="28"/>
          <w:lang w:val="en-IN"/>
        </w:rPr>
        <w:t xml:space="preserve"> unheard of</w:t>
      </w:r>
      <w:r w:rsidR="001C5930">
        <w:rPr>
          <w:rFonts w:cstheme="minorHAnsi"/>
          <w:sz w:val="28"/>
          <w:szCs w:val="28"/>
          <w:lang w:val="en-IN"/>
        </w:rPr>
        <w:t>during</w:t>
      </w:r>
      <w:r w:rsidR="005B2045">
        <w:rPr>
          <w:rFonts w:cstheme="minorHAnsi"/>
          <w:sz w:val="28"/>
          <w:szCs w:val="28"/>
          <w:lang w:val="en-IN"/>
        </w:rPr>
        <w:t xml:space="preserve"> those days</w:t>
      </w:r>
      <w:r w:rsidR="00C57A32">
        <w:rPr>
          <w:rFonts w:cstheme="minorHAnsi"/>
          <w:sz w:val="28"/>
          <w:szCs w:val="28"/>
          <w:lang w:val="en-IN"/>
        </w:rPr>
        <w:t xml:space="preserve">. </w:t>
      </w:r>
    </w:p>
    <w:p w14:paraId="05637FF9" w14:textId="77777777" w:rsidR="007D247D" w:rsidRDefault="007D247D" w:rsidP="00ED5280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When we talk about the ownership pattern</w:t>
      </w:r>
      <w:r w:rsidR="00AA4DAB">
        <w:rPr>
          <w:rFonts w:cstheme="minorHAnsi"/>
          <w:sz w:val="28"/>
          <w:szCs w:val="28"/>
          <w:lang w:val="en-IN"/>
        </w:rPr>
        <w:t>s</w:t>
      </w:r>
      <w:r w:rsidR="00B476CA">
        <w:rPr>
          <w:rFonts w:cstheme="minorHAnsi"/>
          <w:sz w:val="28"/>
          <w:szCs w:val="28"/>
          <w:lang w:val="en-IN"/>
        </w:rPr>
        <w:t xml:space="preserve">, the tea </w:t>
      </w:r>
      <w:r w:rsidR="009631EF">
        <w:rPr>
          <w:rFonts w:cstheme="minorHAnsi"/>
          <w:sz w:val="28"/>
          <w:szCs w:val="28"/>
          <w:lang w:val="en-IN"/>
        </w:rPr>
        <w:t>gardens of Darjeeling never belonged to any resident of Darjeeling or to the one who was born there.</w:t>
      </w:r>
      <w:r w:rsidR="00EC3562">
        <w:rPr>
          <w:rFonts w:cstheme="minorHAnsi"/>
          <w:sz w:val="28"/>
          <w:szCs w:val="28"/>
          <w:lang w:val="en-IN"/>
        </w:rPr>
        <w:t xml:space="preserve"> The only exception has been Makaibari</w:t>
      </w:r>
      <w:r w:rsidR="00BA05D3">
        <w:rPr>
          <w:rFonts w:cstheme="minorHAnsi"/>
          <w:sz w:val="28"/>
          <w:szCs w:val="28"/>
          <w:lang w:val="en-IN"/>
        </w:rPr>
        <w:t>.</w:t>
      </w:r>
      <w:r w:rsidR="00D13B0C">
        <w:rPr>
          <w:rFonts w:cstheme="minorHAnsi"/>
          <w:sz w:val="28"/>
          <w:szCs w:val="28"/>
          <w:lang w:val="en-IN"/>
        </w:rPr>
        <w:t>T</w:t>
      </w:r>
      <w:r w:rsidR="00B476CA">
        <w:rPr>
          <w:rFonts w:cstheme="minorHAnsi"/>
          <w:sz w:val="28"/>
          <w:szCs w:val="28"/>
          <w:lang w:val="en-IN"/>
        </w:rPr>
        <w:t xml:space="preserve">he priority was always given to the </w:t>
      </w:r>
      <w:r w:rsidR="00D13B0C">
        <w:rPr>
          <w:rFonts w:cstheme="minorHAnsi"/>
          <w:sz w:val="28"/>
          <w:szCs w:val="28"/>
          <w:lang w:val="en-IN"/>
        </w:rPr>
        <w:t>Brits</w:t>
      </w:r>
      <w:r w:rsidR="00B476CA">
        <w:rPr>
          <w:rFonts w:cstheme="minorHAnsi"/>
          <w:sz w:val="28"/>
          <w:szCs w:val="28"/>
          <w:lang w:val="en-IN"/>
        </w:rPr>
        <w:t xml:space="preserve"> planters willing to make investments.</w:t>
      </w:r>
      <w:r w:rsidR="00EE77C2">
        <w:rPr>
          <w:rFonts w:cstheme="minorHAnsi"/>
          <w:sz w:val="28"/>
          <w:szCs w:val="28"/>
          <w:lang w:val="en-IN"/>
        </w:rPr>
        <w:t xml:space="preserve"> Some </w:t>
      </w:r>
      <w:r w:rsidR="002244A6">
        <w:rPr>
          <w:rFonts w:cstheme="minorHAnsi"/>
          <w:sz w:val="28"/>
          <w:szCs w:val="28"/>
          <w:lang w:val="en-IN"/>
        </w:rPr>
        <w:t xml:space="preserve">rich </w:t>
      </w:r>
      <w:r w:rsidR="00062D53">
        <w:rPr>
          <w:rFonts w:cstheme="minorHAnsi"/>
          <w:sz w:val="28"/>
          <w:szCs w:val="28"/>
          <w:lang w:val="en-IN"/>
        </w:rPr>
        <w:t>Indians</w:t>
      </w:r>
      <w:r w:rsidR="008B2183">
        <w:rPr>
          <w:rFonts w:cstheme="minorHAnsi"/>
          <w:sz w:val="28"/>
          <w:szCs w:val="28"/>
          <w:lang w:val="en-IN"/>
        </w:rPr>
        <w:t xml:space="preserve"> who were in the good books of the </w:t>
      </w:r>
      <w:r w:rsidR="00062D53">
        <w:rPr>
          <w:rFonts w:cstheme="minorHAnsi"/>
          <w:sz w:val="28"/>
          <w:szCs w:val="28"/>
          <w:lang w:val="en-IN"/>
        </w:rPr>
        <w:t xml:space="preserve">Brits started getting </w:t>
      </w:r>
      <w:r w:rsidR="00916BAE">
        <w:rPr>
          <w:rFonts w:cstheme="minorHAnsi"/>
          <w:sz w:val="28"/>
          <w:szCs w:val="28"/>
          <w:lang w:val="en-IN"/>
        </w:rPr>
        <w:t xml:space="preserve">opportunities to invest in the gardens too. The first among them </w:t>
      </w:r>
      <w:r w:rsidR="006C1E6D">
        <w:rPr>
          <w:rFonts w:cstheme="minorHAnsi"/>
          <w:sz w:val="28"/>
          <w:szCs w:val="28"/>
          <w:lang w:val="en-IN"/>
        </w:rPr>
        <w:t>was</w:t>
      </w:r>
      <w:r w:rsidR="00916BAE">
        <w:rPr>
          <w:rFonts w:cstheme="minorHAnsi"/>
          <w:sz w:val="28"/>
          <w:szCs w:val="28"/>
          <w:lang w:val="en-IN"/>
        </w:rPr>
        <w:t xml:space="preserve"> G</w:t>
      </w:r>
      <w:r w:rsidR="0030234E">
        <w:rPr>
          <w:rFonts w:cstheme="minorHAnsi"/>
          <w:sz w:val="28"/>
          <w:szCs w:val="28"/>
          <w:lang w:val="en-IN"/>
        </w:rPr>
        <w:t>.C. Banerjee of Maka</w:t>
      </w:r>
      <w:r w:rsidR="003919C9">
        <w:rPr>
          <w:rFonts w:cstheme="minorHAnsi"/>
          <w:sz w:val="28"/>
          <w:szCs w:val="28"/>
          <w:lang w:val="en-IN"/>
        </w:rPr>
        <w:t>i</w:t>
      </w:r>
      <w:r w:rsidR="0030234E">
        <w:rPr>
          <w:rFonts w:cstheme="minorHAnsi"/>
          <w:sz w:val="28"/>
          <w:szCs w:val="28"/>
          <w:lang w:val="en-IN"/>
        </w:rPr>
        <w:t>bari and Bip</w:t>
      </w:r>
      <w:r w:rsidR="006C1E6D">
        <w:rPr>
          <w:rFonts w:cstheme="minorHAnsi"/>
          <w:sz w:val="28"/>
          <w:szCs w:val="28"/>
          <w:lang w:val="en-IN"/>
        </w:rPr>
        <w:t xml:space="preserve">radas Pal Chowdhury of Mohurgan and Gulmargh tea estates from Bengal. </w:t>
      </w:r>
      <w:r w:rsidR="001F60B0">
        <w:rPr>
          <w:rFonts w:cstheme="minorHAnsi"/>
          <w:sz w:val="28"/>
          <w:szCs w:val="28"/>
          <w:lang w:val="en-IN"/>
        </w:rPr>
        <w:t>The</w:t>
      </w:r>
      <w:r w:rsidR="00C92DB5">
        <w:rPr>
          <w:rFonts w:cstheme="minorHAnsi"/>
          <w:sz w:val="28"/>
          <w:szCs w:val="28"/>
          <w:lang w:val="en-IN"/>
        </w:rPr>
        <w:t xml:space="preserve"> Makaibari </w:t>
      </w:r>
      <w:r w:rsidR="003919C9">
        <w:rPr>
          <w:rFonts w:cstheme="minorHAnsi"/>
          <w:sz w:val="28"/>
          <w:szCs w:val="28"/>
          <w:lang w:val="en-IN"/>
        </w:rPr>
        <w:t xml:space="preserve">Tea Estate continues </w:t>
      </w:r>
      <w:r w:rsidR="003F6A49">
        <w:rPr>
          <w:rFonts w:cstheme="minorHAnsi"/>
          <w:sz w:val="28"/>
          <w:szCs w:val="28"/>
          <w:lang w:val="en-IN"/>
        </w:rPr>
        <w:t xml:space="preserve">to be run by the Banerjee family and is the only </w:t>
      </w:r>
      <w:r w:rsidR="00FC48A3">
        <w:rPr>
          <w:rFonts w:cstheme="minorHAnsi"/>
          <w:sz w:val="28"/>
          <w:szCs w:val="28"/>
          <w:lang w:val="en-IN"/>
        </w:rPr>
        <w:t xml:space="preserve">Garden in </w:t>
      </w:r>
      <w:r w:rsidR="00FF39D1">
        <w:rPr>
          <w:rFonts w:cstheme="minorHAnsi"/>
          <w:sz w:val="28"/>
          <w:szCs w:val="28"/>
          <w:lang w:val="en-IN"/>
        </w:rPr>
        <w:t xml:space="preserve">the </w:t>
      </w:r>
      <w:r w:rsidR="00FC48A3">
        <w:rPr>
          <w:rFonts w:cstheme="minorHAnsi"/>
          <w:sz w:val="28"/>
          <w:szCs w:val="28"/>
          <w:lang w:val="en-IN"/>
        </w:rPr>
        <w:t xml:space="preserve">Darjeeling district which has a resident landlord. </w:t>
      </w:r>
      <w:r w:rsidR="005B2045">
        <w:rPr>
          <w:rFonts w:cstheme="minorHAnsi"/>
          <w:sz w:val="28"/>
          <w:szCs w:val="28"/>
          <w:lang w:val="en-IN"/>
        </w:rPr>
        <w:t>Initially</w:t>
      </w:r>
      <w:r w:rsidR="00FF39D1">
        <w:rPr>
          <w:rFonts w:cstheme="minorHAnsi"/>
          <w:sz w:val="28"/>
          <w:szCs w:val="28"/>
          <w:lang w:val="en-IN"/>
        </w:rPr>
        <w:t>,</w:t>
      </w:r>
      <w:r w:rsidR="005B2045">
        <w:rPr>
          <w:rFonts w:cstheme="minorHAnsi"/>
          <w:sz w:val="28"/>
          <w:szCs w:val="28"/>
          <w:lang w:val="en-IN"/>
        </w:rPr>
        <w:t xml:space="preserve"> the lands were given as </w:t>
      </w:r>
      <w:r w:rsidR="00FF39D1">
        <w:rPr>
          <w:rFonts w:cstheme="minorHAnsi"/>
          <w:sz w:val="28"/>
          <w:szCs w:val="28"/>
          <w:lang w:val="en-IN"/>
        </w:rPr>
        <w:t>freeholdpurchases</w:t>
      </w:r>
      <w:r w:rsidR="004A783D">
        <w:rPr>
          <w:rFonts w:cstheme="minorHAnsi"/>
          <w:sz w:val="28"/>
          <w:szCs w:val="28"/>
          <w:lang w:val="en-IN"/>
        </w:rPr>
        <w:t xml:space="preserve">. </w:t>
      </w:r>
      <w:r w:rsidR="00741413">
        <w:rPr>
          <w:rFonts w:cstheme="minorHAnsi"/>
          <w:sz w:val="28"/>
          <w:szCs w:val="28"/>
          <w:lang w:val="en-IN"/>
        </w:rPr>
        <w:t>However,</w:t>
      </w:r>
      <w:r w:rsidR="004A783D">
        <w:rPr>
          <w:rFonts w:cstheme="minorHAnsi"/>
          <w:sz w:val="28"/>
          <w:szCs w:val="28"/>
          <w:lang w:val="en-IN"/>
        </w:rPr>
        <w:t xml:space="preserve"> after Independence and through a land reform act, such garden lands are now given on lease for a </w:t>
      </w:r>
      <w:r w:rsidR="00AC1915">
        <w:rPr>
          <w:rFonts w:cstheme="minorHAnsi"/>
          <w:sz w:val="28"/>
          <w:szCs w:val="28"/>
          <w:lang w:val="en-IN"/>
        </w:rPr>
        <w:t xml:space="preserve">fixed </w:t>
      </w:r>
      <w:r w:rsidR="00FF39D1">
        <w:rPr>
          <w:rFonts w:cstheme="minorHAnsi"/>
          <w:sz w:val="28"/>
          <w:szCs w:val="28"/>
          <w:lang w:val="en-IN"/>
        </w:rPr>
        <w:t>period</w:t>
      </w:r>
      <w:r w:rsidR="00AC1915">
        <w:rPr>
          <w:rFonts w:cstheme="minorHAnsi"/>
          <w:sz w:val="28"/>
          <w:szCs w:val="28"/>
          <w:lang w:val="en-IN"/>
        </w:rPr>
        <w:t xml:space="preserve"> which is renewed. </w:t>
      </w:r>
      <w:r w:rsidR="00315251">
        <w:rPr>
          <w:rFonts w:cstheme="minorHAnsi"/>
          <w:sz w:val="28"/>
          <w:szCs w:val="28"/>
          <w:lang w:val="en-IN"/>
        </w:rPr>
        <w:t xml:space="preserve">During those days only a British </w:t>
      </w:r>
      <w:r w:rsidR="004E6A91">
        <w:rPr>
          <w:rFonts w:cstheme="minorHAnsi"/>
          <w:sz w:val="28"/>
          <w:szCs w:val="28"/>
          <w:lang w:val="en-IN"/>
        </w:rPr>
        <w:t>was allowed to be the garden manager. He ha</w:t>
      </w:r>
      <w:r w:rsidR="00741413">
        <w:rPr>
          <w:rFonts w:cstheme="minorHAnsi"/>
          <w:sz w:val="28"/>
          <w:szCs w:val="28"/>
          <w:lang w:val="en-IN"/>
        </w:rPr>
        <w:t xml:space="preserve">d full authority over the garden workers and was also paid handsomely. </w:t>
      </w:r>
    </w:p>
    <w:p w14:paraId="55312549" w14:textId="77777777" w:rsidR="00E05E4C" w:rsidRDefault="00E05E4C" w:rsidP="00ED5280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In recent times </w:t>
      </w:r>
      <w:r w:rsidR="0011532D">
        <w:rPr>
          <w:rFonts w:cstheme="minorHAnsi"/>
          <w:sz w:val="28"/>
          <w:szCs w:val="28"/>
          <w:lang w:val="en-IN"/>
        </w:rPr>
        <w:t xml:space="preserve">tea </w:t>
      </w:r>
      <w:r w:rsidR="00556103">
        <w:rPr>
          <w:rFonts w:cstheme="minorHAnsi"/>
          <w:sz w:val="28"/>
          <w:szCs w:val="28"/>
          <w:lang w:val="en-IN"/>
        </w:rPr>
        <w:t>cultivation has seen a downfall.</w:t>
      </w:r>
      <w:r w:rsidR="006B4FE3">
        <w:rPr>
          <w:rFonts w:cstheme="minorHAnsi"/>
          <w:sz w:val="28"/>
          <w:szCs w:val="28"/>
          <w:lang w:val="en-IN"/>
        </w:rPr>
        <w:t>The main reason for this is the ownership</w:t>
      </w:r>
      <w:r w:rsidR="00C66C6B">
        <w:rPr>
          <w:rFonts w:cstheme="minorHAnsi"/>
          <w:sz w:val="28"/>
          <w:szCs w:val="28"/>
          <w:lang w:val="en-IN"/>
        </w:rPr>
        <w:t xml:space="preserve"> pattern </w:t>
      </w:r>
      <w:r w:rsidR="00F33D0B">
        <w:rPr>
          <w:rFonts w:cstheme="minorHAnsi"/>
          <w:sz w:val="28"/>
          <w:szCs w:val="28"/>
          <w:lang w:val="en-IN"/>
        </w:rPr>
        <w:t>post-Independence</w:t>
      </w:r>
      <w:r w:rsidR="00C66C6B">
        <w:rPr>
          <w:rFonts w:cstheme="minorHAnsi"/>
          <w:sz w:val="28"/>
          <w:szCs w:val="28"/>
          <w:lang w:val="en-IN"/>
        </w:rPr>
        <w:t>.</w:t>
      </w:r>
      <w:r w:rsidR="00AE668E">
        <w:rPr>
          <w:rFonts w:cstheme="minorHAnsi"/>
          <w:sz w:val="28"/>
          <w:szCs w:val="28"/>
          <w:lang w:val="en-IN"/>
        </w:rPr>
        <w:t xml:space="preserve">According to Mahendra </w:t>
      </w:r>
      <w:r w:rsidR="007B63AB">
        <w:rPr>
          <w:rFonts w:cstheme="minorHAnsi"/>
          <w:sz w:val="28"/>
          <w:szCs w:val="28"/>
          <w:lang w:val="en-IN"/>
        </w:rPr>
        <w:t>P. Lama</w:t>
      </w:r>
      <w:r w:rsidR="00331DD4" w:rsidRPr="00CB5B08">
        <w:rPr>
          <w:rFonts w:cstheme="minorHAnsi"/>
          <w:sz w:val="28"/>
          <w:szCs w:val="28"/>
          <w:lang w:val="en-IN"/>
        </w:rPr>
        <w:t>(</w:t>
      </w:r>
      <w:r w:rsidR="0099468D" w:rsidRPr="00CB5B08">
        <w:rPr>
          <w:rFonts w:cstheme="minorHAnsi"/>
          <w:color w:val="000000"/>
          <w:sz w:val="28"/>
          <w:szCs w:val="28"/>
          <w:shd w:val="clear" w:color="auto" w:fill="FFFFFF"/>
        </w:rPr>
        <w:t>teacher at Jawaharlal Nehru University and a former Member of the National Security Advisory Board, Government of India.</w:t>
      </w:r>
      <w:r w:rsidR="0031556D" w:rsidRPr="00CB5B08">
        <w:rPr>
          <w:rFonts w:cstheme="minorHAnsi"/>
          <w:sz w:val="28"/>
          <w:szCs w:val="28"/>
          <w:lang w:val="en-IN"/>
        </w:rPr>
        <w:t>)</w:t>
      </w:r>
      <w:r w:rsidR="00501854">
        <w:rPr>
          <w:rFonts w:cstheme="minorHAnsi"/>
          <w:sz w:val="28"/>
          <w:szCs w:val="28"/>
          <w:lang w:val="en-IN"/>
        </w:rPr>
        <w:t xml:space="preserve"> in his paper ‘Decaying Darjeeling Tea’ says that</w:t>
      </w:r>
      <w:r w:rsidR="00413B39">
        <w:rPr>
          <w:rFonts w:cstheme="minorHAnsi"/>
          <w:sz w:val="28"/>
          <w:szCs w:val="28"/>
          <w:lang w:val="en-IN"/>
        </w:rPr>
        <w:t xml:space="preserve"> “</w:t>
      </w:r>
      <w:r w:rsidR="00D21BEE">
        <w:rPr>
          <w:rFonts w:cstheme="minorHAnsi"/>
          <w:sz w:val="28"/>
          <w:szCs w:val="28"/>
          <w:lang w:val="en-IN"/>
        </w:rPr>
        <w:t xml:space="preserve">Most worrisome </w:t>
      </w:r>
      <w:r w:rsidR="004C5D13">
        <w:rPr>
          <w:rFonts w:cstheme="minorHAnsi"/>
          <w:sz w:val="28"/>
          <w:szCs w:val="28"/>
          <w:lang w:val="en-IN"/>
        </w:rPr>
        <w:t xml:space="preserve">is the fact that ownership has mostlybeen usurped by the merchant capitalists and petty traders who </w:t>
      </w:r>
      <w:r w:rsidR="007A38F0">
        <w:rPr>
          <w:rFonts w:cstheme="minorHAnsi"/>
          <w:sz w:val="28"/>
          <w:szCs w:val="28"/>
          <w:lang w:val="en-IN"/>
        </w:rPr>
        <w:t>do not know</w:t>
      </w:r>
      <w:r w:rsidR="00AF33A4">
        <w:rPr>
          <w:rFonts w:cstheme="minorHAnsi"/>
          <w:sz w:val="28"/>
          <w:szCs w:val="28"/>
          <w:lang w:val="en-IN"/>
        </w:rPr>
        <w:t xml:space="preserve"> attachment to or long-term interest in the tea estates of Darjeeling</w:t>
      </w:r>
      <w:r w:rsidR="00413B39">
        <w:rPr>
          <w:rFonts w:cstheme="minorHAnsi"/>
          <w:sz w:val="28"/>
          <w:szCs w:val="28"/>
          <w:lang w:val="en-IN"/>
        </w:rPr>
        <w:t>”</w:t>
      </w:r>
      <w:r w:rsidR="009C01A1">
        <w:rPr>
          <w:rFonts w:cstheme="minorHAnsi"/>
          <w:sz w:val="28"/>
          <w:szCs w:val="28"/>
          <w:lang w:val="en-IN"/>
        </w:rPr>
        <w:t xml:space="preserve">. </w:t>
      </w:r>
      <w:r w:rsidR="00F15390">
        <w:rPr>
          <w:rFonts w:cstheme="minorHAnsi"/>
          <w:sz w:val="28"/>
          <w:szCs w:val="28"/>
          <w:lang w:val="en-IN"/>
        </w:rPr>
        <w:t xml:space="preserve">Looks like the tea gardens which </w:t>
      </w:r>
      <w:r w:rsidR="00F6527A">
        <w:rPr>
          <w:rFonts w:cstheme="minorHAnsi"/>
          <w:sz w:val="28"/>
          <w:szCs w:val="28"/>
          <w:lang w:val="en-IN"/>
        </w:rPr>
        <w:t>produce</w:t>
      </w:r>
      <w:r w:rsidR="00F15390">
        <w:rPr>
          <w:rFonts w:cstheme="minorHAnsi"/>
          <w:sz w:val="28"/>
          <w:szCs w:val="28"/>
          <w:lang w:val="en-IN"/>
        </w:rPr>
        <w:t xml:space="preserve"> the best tea in the world </w:t>
      </w:r>
      <w:r w:rsidR="00F6527A">
        <w:rPr>
          <w:rFonts w:cstheme="minorHAnsi"/>
          <w:sz w:val="28"/>
          <w:szCs w:val="28"/>
          <w:lang w:val="en-IN"/>
        </w:rPr>
        <w:t>are</w:t>
      </w:r>
      <w:r w:rsidR="004751D6">
        <w:rPr>
          <w:rFonts w:cstheme="minorHAnsi"/>
          <w:sz w:val="28"/>
          <w:szCs w:val="28"/>
          <w:lang w:val="en-IN"/>
        </w:rPr>
        <w:t xml:space="preserve"> going to dust because of the careless </w:t>
      </w:r>
      <w:r w:rsidR="00380B02">
        <w:rPr>
          <w:rFonts w:cstheme="minorHAnsi"/>
          <w:sz w:val="28"/>
          <w:szCs w:val="28"/>
          <w:lang w:val="en-IN"/>
        </w:rPr>
        <w:t>behavior</w:t>
      </w:r>
      <w:r w:rsidR="004751D6">
        <w:rPr>
          <w:rFonts w:cstheme="minorHAnsi"/>
          <w:sz w:val="28"/>
          <w:szCs w:val="28"/>
          <w:lang w:val="en-IN"/>
        </w:rPr>
        <w:t xml:space="preserve"> of some greedy </w:t>
      </w:r>
      <w:r w:rsidR="00F6527A">
        <w:rPr>
          <w:rFonts w:cstheme="minorHAnsi"/>
          <w:sz w:val="28"/>
          <w:szCs w:val="28"/>
          <w:lang w:val="en-IN"/>
        </w:rPr>
        <w:t>landowners</w:t>
      </w:r>
      <w:r w:rsidR="00E43932">
        <w:rPr>
          <w:rFonts w:cstheme="minorHAnsi"/>
          <w:sz w:val="28"/>
          <w:szCs w:val="28"/>
          <w:lang w:val="en-IN"/>
        </w:rPr>
        <w:t xml:space="preserve">. </w:t>
      </w:r>
      <w:r w:rsidR="00E761FD">
        <w:rPr>
          <w:rFonts w:cstheme="minorHAnsi"/>
          <w:sz w:val="28"/>
          <w:szCs w:val="28"/>
          <w:lang w:val="en-IN"/>
        </w:rPr>
        <w:t xml:space="preserve">No political parties have ever been of much help to the hard-working laborers of the tea gardens. </w:t>
      </w:r>
      <w:r w:rsidR="00365E31">
        <w:rPr>
          <w:rFonts w:cstheme="minorHAnsi"/>
          <w:sz w:val="28"/>
          <w:szCs w:val="28"/>
          <w:lang w:val="en-IN"/>
        </w:rPr>
        <w:t xml:space="preserve">The only thing they have done to these innocent workers </w:t>
      </w:r>
      <w:r w:rsidR="008B3B33">
        <w:rPr>
          <w:rFonts w:cstheme="minorHAnsi"/>
          <w:sz w:val="28"/>
          <w:szCs w:val="28"/>
          <w:lang w:val="en-IN"/>
        </w:rPr>
        <w:t xml:space="preserve">exploited </w:t>
      </w:r>
      <w:r w:rsidR="007C3862">
        <w:rPr>
          <w:rFonts w:cstheme="minorHAnsi"/>
          <w:sz w:val="28"/>
          <w:szCs w:val="28"/>
          <w:lang w:val="en-IN"/>
        </w:rPr>
        <w:t>them to the point that they become radicals</w:t>
      </w:r>
      <w:commentRangeStart w:id="3"/>
      <w:r w:rsidR="007C3862">
        <w:rPr>
          <w:rFonts w:cstheme="minorHAnsi"/>
          <w:sz w:val="28"/>
          <w:szCs w:val="28"/>
          <w:lang w:val="en-IN"/>
        </w:rPr>
        <w:t xml:space="preserve">. </w:t>
      </w:r>
      <w:r w:rsidR="00650D6F">
        <w:rPr>
          <w:rFonts w:cstheme="minorHAnsi"/>
          <w:sz w:val="28"/>
          <w:szCs w:val="28"/>
          <w:lang w:val="en-IN"/>
        </w:rPr>
        <w:t xml:space="preserve">This diabolical </w:t>
      </w:r>
      <w:r w:rsidR="001E21DC">
        <w:rPr>
          <w:rFonts w:cstheme="minorHAnsi"/>
          <w:sz w:val="28"/>
          <w:szCs w:val="28"/>
          <w:lang w:val="en-IN"/>
        </w:rPr>
        <w:t>game</w:t>
      </w:r>
      <w:r w:rsidR="00867AD3">
        <w:rPr>
          <w:rFonts w:cstheme="minorHAnsi"/>
          <w:sz w:val="28"/>
          <w:szCs w:val="28"/>
          <w:lang w:val="en-IN"/>
        </w:rPr>
        <w:t xml:space="preserve"> was started </w:t>
      </w:r>
      <w:r w:rsidR="009523D2">
        <w:rPr>
          <w:rFonts w:cstheme="minorHAnsi"/>
          <w:sz w:val="28"/>
          <w:szCs w:val="28"/>
          <w:lang w:val="en-IN"/>
        </w:rPr>
        <w:t xml:space="preserve">by the Left Parties of West Bengal and </w:t>
      </w:r>
      <w:r w:rsidR="009523D2">
        <w:rPr>
          <w:rFonts w:cstheme="minorHAnsi"/>
          <w:sz w:val="28"/>
          <w:szCs w:val="28"/>
          <w:lang w:val="en-IN"/>
        </w:rPr>
        <w:lastRenderedPageBreak/>
        <w:t xml:space="preserve">then intensified </w:t>
      </w:r>
      <w:r w:rsidR="006A5A7C">
        <w:rPr>
          <w:rFonts w:cstheme="minorHAnsi"/>
          <w:sz w:val="28"/>
          <w:szCs w:val="28"/>
          <w:lang w:val="en-IN"/>
        </w:rPr>
        <w:t>during the violent Gorkhaland movement</w:t>
      </w:r>
      <w:r w:rsidR="00EA3B07">
        <w:rPr>
          <w:rFonts w:cstheme="minorHAnsi"/>
          <w:sz w:val="28"/>
          <w:szCs w:val="28"/>
          <w:lang w:val="en-IN"/>
        </w:rPr>
        <w:t xml:space="preserve">by the Gorkha Janamukti Morcha. </w:t>
      </w:r>
      <w:r w:rsidR="00673C8B">
        <w:rPr>
          <w:rFonts w:cstheme="minorHAnsi"/>
          <w:sz w:val="28"/>
          <w:szCs w:val="28"/>
          <w:lang w:val="en-IN"/>
        </w:rPr>
        <w:t xml:space="preserve"> The major problems faced </w:t>
      </w:r>
      <w:r w:rsidR="00551EC6">
        <w:rPr>
          <w:rFonts w:cstheme="minorHAnsi"/>
          <w:sz w:val="28"/>
          <w:szCs w:val="28"/>
          <w:lang w:val="en-IN"/>
        </w:rPr>
        <w:t>by the</w:t>
      </w:r>
      <w:r w:rsidR="00F03A1D">
        <w:rPr>
          <w:rFonts w:cstheme="minorHAnsi"/>
          <w:sz w:val="28"/>
          <w:szCs w:val="28"/>
          <w:lang w:val="en-IN"/>
        </w:rPr>
        <w:t xml:space="preserve">se </w:t>
      </w:r>
      <w:r w:rsidR="00551EC6">
        <w:rPr>
          <w:rFonts w:cstheme="minorHAnsi"/>
          <w:sz w:val="28"/>
          <w:szCs w:val="28"/>
          <w:lang w:val="en-IN"/>
        </w:rPr>
        <w:t xml:space="preserve">tea gardens </w:t>
      </w:r>
      <w:r w:rsidR="00F03A1D">
        <w:rPr>
          <w:rFonts w:cstheme="minorHAnsi"/>
          <w:sz w:val="28"/>
          <w:szCs w:val="28"/>
          <w:lang w:val="en-IN"/>
        </w:rPr>
        <w:t>are</w:t>
      </w:r>
      <w:r w:rsidR="00551EC6">
        <w:rPr>
          <w:rFonts w:cstheme="minorHAnsi"/>
          <w:sz w:val="28"/>
          <w:szCs w:val="28"/>
          <w:lang w:val="en-IN"/>
        </w:rPr>
        <w:t xml:space="preserve"> minimum </w:t>
      </w:r>
      <w:r w:rsidR="00325EC2">
        <w:rPr>
          <w:rFonts w:cstheme="minorHAnsi"/>
          <w:sz w:val="28"/>
          <w:szCs w:val="28"/>
          <w:lang w:val="en-IN"/>
        </w:rPr>
        <w:t xml:space="preserve">wage, dividend sharing, </w:t>
      </w:r>
      <w:r w:rsidR="00464844">
        <w:rPr>
          <w:rFonts w:cstheme="minorHAnsi"/>
          <w:sz w:val="28"/>
          <w:szCs w:val="28"/>
          <w:lang w:val="en-IN"/>
        </w:rPr>
        <w:t xml:space="preserve">land and hearth rights, and </w:t>
      </w:r>
      <w:r w:rsidR="006D7663">
        <w:rPr>
          <w:rFonts w:cstheme="minorHAnsi"/>
          <w:sz w:val="28"/>
          <w:szCs w:val="28"/>
          <w:lang w:val="en-IN"/>
        </w:rPr>
        <w:t xml:space="preserve">skill development </w:t>
      </w:r>
      <w:commentRangeEnd w:id="3"/>
      <w:r w:rsidR="00A56382">
        <w:rPr>
          <w:rStyle w:val="CommentReference"/>
        </w:rPr>
        <w:commentReference w:id="3"/>
      </w:r>
      <w:r w:rsidR="006D7663">
        <w:rPr>
          <w:rFonts w:cstheme="minorHAnsi"/>
          <w:sz w:val="28"/>
          <w:szCs w:val="28"/>
          <w:lang w:val="en-IN"/>
        </w:rPr>
        <w:t>and productivity improvement tech</w:t>
      </w:r>
      <w:r w:rsidR="00F03A1D">
        <w:rPr>
          <w:rFonts w:cstheme="minorHAnsi"/>
          <w:sz w:val="28"/>
          <w:szCs w:val="28"/>
          <w:lang w:val="en-IN"/>
        </w:rPr>
        <w:t xml:space="preserve">niques. </w:t>
      </w:r>
      <w:r w:rsidR="001F3507">
        <w:rPr>
          <w:rFonts w:cstheme="minorHAnsi"/>
          <w:sz w:val="28"/>
          <w:szCs w:val="28"/>
          <w:lang w:val="en-IN"/>
        </w:rPr>
        <w:t xml:space="preserve">According to a study </w:t>
      </w:r>
      <w:r w:rsidR="005D5D19">
        <w:rPr>
          <w:rFonts w:cstheme="minorHAnsi"/>
          <w:sz w:val="28"/>
          <w:szCs w:val="28"/>
          <w:lang w:val="en-IN"/>
        </w:rPr>
        <w:t xml:space="preserve">entitled </w:t>
      </w:r>
      <w:r w:rsidR="00881B07">
        <w:rPr>
          <w:rFonts w:cstheme="minorHAnsi"/>
          <w:sz w:val="28"/>
          <w:szCs w:val="28"/>
          <w:lang w:val="en-IN"/>
        </w:rPr>
        <w:t>‘</w:t>
      </w:r>
      <w:r w:rsidR="005D5D19">
        <w:rPr>
          <w:rFonts w:cstheme="minorHAnsi"/>
          <w:sz w:val="28"/>
          <w:szCs w:val="28"/>
          <w:lang w:val="en-IN"/>
        </w:rPr>
        <w:t>Tea Plantation Workers in the Eastern Himalayas’</w:t>
      </w:r>
      <w:r w:rsidR="00881B07">
        <w:rPr>
          <w:rFonts w:cstheme="minorHAnsi"/>
          <w:sz w:val="28"/>
          <w:szCs w:val="28"/>
          <w:lang w:val="en-IN"/>
        </w:rPr>
        <w:t xml:space="preserve"> over 75 percent of the total </w:t>
      </w:r>
      <w:r w:rsidR="00110427">
        <w:rPr>
          <w:rFonts w:cstheme="minorHAnsi"/>
          <w:sz w:val="28"/>
          <w:szCs w:val="28"/>
          <w:lang w:val="en-IN"/>
        </w:rPr>
        <w:t xml:space="preserve">285 strikes and bandhs in these gardens were attributed to </w:t>
      </w:r>
      <w:r w:rsidR="00B72306">
        <w:rPr>
          <w:rFonts w:cstheme="minorHAnsi"/>
          <w:sz w:val="28"/>
          <w:szCs w:val="28"/>
          <w:lang w:val="en-IN"/>
        </w:rPr>
        <w:t>“s</w:t>
      </w:r>
      <w:r w:rsidR="00110427">
        <w:rPr>
          <w:rFonts w:cstheme="minorHAnsi"/>
          <w:sz w:val="28"/>
          <w:szCs w:val="28"/>
          <w:lang w:val="en-IN"/>
        </w:rPr>
        <w:t>ympathetic political reasons</w:t>
      </w:r>
      <w:r w:rsidR="00986ABD">
        <w:rPr>
          <w:rFonts w:cstheme="minorHAnsi"/>
          <w:sz w:val="28"/>
          <w:szCs w:val="28"/>
          <w:lang w:val="en-IN"/>
        </w:rPr>
        <w:t>”. However, hard</w:t>
      </w:r>
      <w:r w:rsidR="00EC4C17">
        <w:rPr>
          <w:rFonts w:cstheme="minorHAnsi"/>
          <w:sz w:val="28"/>
          <w:szCs w:val="28"/>
          <w:lang w:val="en-IN"/>
        </w:rPr>
        <w:t xml:space="preserve">ly any strikes took place because of the issues </w:t>
      </w:r>
      <w:r w:rsidR="009030B2">
        <w:rPr>
          <w:rFonts w:cstheme="minorHAnsi"/>
          <w:sz w:val="28"/>
          <w:szCs w:val="28"/>
          <w:lang w:val="en-IN"/>
        </w:rPr>
        <w:t>that directly pertain to the workers.</w:t>
      </w:r>
      <w:r w:rsidR="00DF3DD1">
        <w:rPr>
          <w:rFonts w:cstheme="minorHAnsi"/>
          <w:sz w:val="28"/>
          <w:szCs w:val="28"/>
          <w:lang w:val="en-IN"/>
        </w:rPr>
        <w:t xml:space="preserve"> The decaying of </w:t>
      </w:r>
      <w:r w:rsidR="00CC0619">
        <w:rPr>
          <w:rFonts w:cstheme="minorHAnsi"/>
          <w:sz w:val="28"/>
          <w:szCs w:val="28"/>
          <w:lang w:val="en-IN"/>
        </w:rPr>
        <w:t xml:space="preserve">Darjeeling tea cultivation is considered to be </w:t>
      </w:r>
      <w:r w:rsidR="00D416F6">
        <w:rPr>
          <w:rFonts w:cstheme="minorHAnsi"/>
          <w:sz w:val="28"/>
          <w:szCs w:val="28"/>
          <w:lang w:val="en-IN"/>
        </w:rPr>
        <w:t>a classic case of mulching to death by estate owners, governments</w:t>
      </w:r>
      <w:r w:rsidR="00910F42">
        <w:rPr>
          <w:rFonts w:cstheme="minorHAnsi"/>
          <w:sz w:val="28"/>
          <w:szCs w:val="28"/>
          <w:lang w:val="en-IN"/>
        </w:rPr>
        <w:t>, and trade unions.</w:t>
      </w:r>
    </w:p>
    <w:p w14:paraId="59703357" w14:textId="77777777" w:rsidR="009030B2" w:rsidRDefault="009030B2" w:rsidP="00ED5280">
      <w:pPr>
        <w:rPr>
          <w:rFonts w:cstheme="minorHAnsi"/>
          <w:sz w:val="28"/>
          <w:szCs w:val="28"/>
          <w:lang w:val="en-IN"/>
        </w:rPr>
      </w:pPr>
    </w:p>
    <w:p w14:paraId="406E77EF" w14:textId="77777777" w:rsidR="00586F9F" w:rsidRDefault="00995677" w:rsidP="00ED5280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Apart from </w:t>
      </w:r>
      <w:r w:rsidR="007A38F0">
        <w:rPr>
          <w:rFonts w:cstheme="minorHAnsi"/>
          <w:sz w:val="28"/>
          <w:szCs w:val="28"/>
          <w:lang w:val="en-IN"/>
        </w:rPr>
        <w:t xml:space="preserve">Tea </w:t>
      </w:r>
      <w:r w:rsidR="0072011E">
        <w:rPr>
          <w:rFonts w:cstheme="minorHAnsi"/>
          <w:sz w:val="28"/>
          <w:szCs w:val="28"/>
          <w:lang w:val="en-IN"/>
        </w:rPr>
        <w:t>cultivation</w:t>
      </w:r>
      <w:r w:rsidR="003E0779">
        <w:rPr>
          <w:rFonts w:cstheme="minorHAnsi"/>
          <w:sz w:val="28"/>
          <w:szCs w:val="28"/>
          <w:lang w:val="en-IN"/>
        </w:rPr>
        <w:t xml:space="preserve">, </w:t>
      </w:r>
      <w:r w:rsidR="0072011E">
        <w:rPr>
          <w:rFonts w:cstheme="minorHAnsi"/>
          <w:sz w:val="28"/>
          <w:szCs w:val="28"/>
          <w:lang w:val="en-IN"/>
        </w:rPr>
        <w:t xml:space="preserve">the </w:t>
      </w:r>
      <w:r w:rsidR="0072011E" w:rsidRPr="00736569">
        <w:rPr>
          <w:rFonts w:cstheme="minorHAnsi"/>
          <w:b/>
          <w:bCs/>
          <w:sz w:val="28"/>
          <w:szCs w:val="28"/>
          <w:lang w:val="en-IN"/>
        </w:rPr>
        <w:t xml:space="preserve">second </w:t>
      </w:r>
      <w:r w:rsidR="003E0779">
        <w:rPr>
          <w:rFonts w:cstheme="minorHAnsi"/>
          <w:sz w:val="28"/>
          <w:szCs w:val="28"/>
          <w:lang w:val="en-IN"/>
        </w:rPr>
        <w:t xml:space="preserve">major </w:t>
      </w:r>
      <w:r w:rsidR="00D81850">
        <w:rPr>
          <w:rFonts w:cstheme="minorHAnsi"/>
          <w:sz w:val="28"/>
          <w:szCs w:val="28"/>
          <w:lang w:val="en-IN"/>
        </w:rPr>
        <w:t>economic</w:t>
      </w:r>
      <w:r w:rsidR="003E0779">
        <w:rPr>
          <w:rFonts w:cstheme="minorHAnsi"/>
          <w:sz w:val="28"/>
          <w:szCs w:val="28"/>
          <w:lang w:val="en-IN"/>
        </w:rPr>
        <w:t xml:space="preserve"> activity in Darjeeling</w:t>
      </w:r>
      <w:r w:rsidR="00D81850">
        <w:rPr>
          <w:rFonts w:cstheme="minorHAnsi"/>
          <w:sz w:val="28"/>
          <w:szCs w:val="28"/>
          <w:lang w:val="en-IN"/>
        </w:rPr>
        <w:t xml:space="preserve"> is tourism</w:t>
      </w:r>
      <w:r w:rsidR="0098160C">
        <w:rPr>
          <w:rFonts w:cstheme="minorHAnsi"/>
          <w:sz w:val="28"/>
          <w:szCs w:val="28"/>
          <w:lang w:val="en-IN"/>
        </w:rPr>
        <w:t xml:space="preserve">. </w:t>
      </w:r>
      <w:r w:rsidR="00631B52">
        <w:rPr>
          <w:rFonts w:cstheme="minorHAnsi"/>
          <w:sz w:val="28"/>
          <w:szCs w:val="28"/>
          <w:lang w:val="en-IN"/>
        </w:rPr>
        <w:t xml:space="preserve">The development of Darjeeling as a hill station began in </w:t>
      </w:r>
      <w:r w:rsidR="000D6AB2">
        <w:rPr>
          <w:rFonts w:cstheme="minorHAnsi"/>
          <w:sz w:val="28"/>
          <w:szCs w:val="28"/>
          <w:lang w:val="en-IN"/>
        </w:rPr>
        <w:t>1835 when Captain Llyod established a sanitor</w:t>
      </w:r>
      <w:r w:rsidR="00D7504D">
        <w:rPr>
          <w:rFonts w:cstheme="minorHAnsi"/>
          <w:sz w:val="28"/>
          <w:szCs w:val="28"/>
          <w:lang w:val="en-IN"/>
        </w:rPr>
        <w:t>ium.</w:t>
      </w:r>
      <w:r w:rsidR="00106BAC">
        <w:rPr>
          <w:rFonts w:cstheme="minorHAnsi"/>
          <w:sz w:val="28"/>
          <w:szCs w:val="28"/>
          <w:lang w:val="en-IN"/>
        </w:rPr>
        <w:t xml:space="preserve"> Initially</w:t>
      </w:r>
      <w:r w:rsidR="0053118E">
        <w:rPr>
          <w:rFonts w:cstheme="minorHAnsi"/>
          <w:sz w:val="28"/>
          <w:szCs w:val="28"/>
          <w:lang w:val="en-IN"/>
        </w:rPr>
        <w:t>,</w:t>
      </w:r>
      <w:r w:rsidR="00106BAC">
        <w:rPr>
          <w:rFonts w:cstheme="minorHAnsi"/>
          <w:sz w:val="28"/>
          <w:szCs w:val="28"/>
          <w:lang w:val="en-IN"/>
        </w:rPr>
        <w:t xml:space="preserve"> Darjeeling a</w:t>
      </w:r>
      <w:r w:rsidR="00210A0C">
        <w:rPr>
          <w:rFonts w:cstheme="minorHAnsi"/>
          <w:sz w:val="28"/>
          <w:szCs w:val="28"/>
          <w:lang w:val="en-IN"/>
        </w:rPr>
        <w:t>cted as an en</w:t>
      </w:r>
      <w:r w:rsidR="0053118E">
        <w:rPr>
          <w:rFonts w:cstheme="minorHAnsi"/>
          <w:sz w:val="28"/>
          <w:szCs w:val="28"/>
          <w:lang w:val="en-IN"/>
        </w:rPr>
        <w:t>c</w:t>
      </w:r>
      <w:r w:rsidR="00210A0C">
        <w:rPr>
          <w:rFonts w:cstheme="minorHAnsi"/>
          <w:sz w:val="28"/>
          <w:szCs w:val="28"/>
          <w:lang w:val="en-IN"/>
        </w:rPr>
        <w:t>lavement only for the Britishers</w:t>
      </w:r>
      <w:r w:rsidR="00253BE4">
        <w:rPr>
          <w:rFonts w:cstheme="minorHAnsi"/>
          <w:sz w:val="28"/>
          <w:szCs w:val="28"/>
          <w:lang w:val="en-IN"/>
        </w:rPr>
        <w:t xml:space="preserve">. Later </w:t>
      </w:r>
      <w:r w:rsidR="00D50C9E">
        <w:rPr>
          <w:rFonts w:cstheme="minorHAnsi"/>
          <w:sz w:val="28"/>
          <w:szCs w:val="28"/>
          <w:lang w:val="en-IN"/>
        </w:rPr>
        <w:t>on,</w:t>
      </w:r>
      <w:r w:rsidR="00253BE4">
        <w:rPr>
          <w:rFonts w:cstheme="minorHAnsi"/>
          <w:sz w:val="28"/>
          <w:szCs w:val="28"/>
          <w:lang w:val="en-IN"/>
        </w:rPr>
        <w:t xml:space="preserve"> with the introduction</w:t>
      </w:r>
      <w:r w:rsidR="00D7504D">
        <w:rPr>
          <w:rFonts w:cstheme="minorHAnsi"/>
          <w:sz w:val="28"/>
          <w:szCs w:val="28"/>
          <w:lang w:val="en-IN"/>
        </w:rPr>
        <w:t xml:space="preserve">of the </w:t>
      </w:r>
      <w:r w:rsidR="00D50C9E">
        <w:rPr>
          <w:rFonts w:cstheme="minorHAnsi"/>
          <w:sz w:val="28"/>
          <w:szCs w:val="28"/>
          <w:lang w:val="en-IN"/>
        </w:rPr>
        <w:t>narrow-gauge</w:t>
      </w:r>
      <w:r w:rsidR="00D7504D">
        <w:rPr>
          <w:rFonts w:cstheme="minorHAnsi"/>
          <w:sz w:val="28"/>
          <w:szCs w:val="28"/>
          <w:lang w:val="en-IN"/>
        </w:rPr>
        <w:t xml:space="preserve"> railway in </w:t>
      </w:r>
      <w:r w:rsidR="00A9651C">
        <w:rPr>
          <w:rFonts w:cstheme="minorHAnsi"/>
          <w:sz w:val="28"/>
          <w:szCs w:val="28"/>
          <w:lang w:val="en-IN"/>
        </w:rPr>
        <w:t>1881 Darjeeling</w:t>
      </w:r>
      <w:r w:rsidR="00D50C9E">
        <w:rPr>
          <w:rFonts w:cstheme="minorHAnsi"/>
          <w:sz w:val="28"/>
          <w:szCs w:val="28"/>
          <w:lang w:val="en-IN"/>
        </w:rPr>
        <w:t xml:space="preserve"> became</w:t>
      </w:r>
      <w:r w:rsidR="00D234ED">
        <w:rPr>
          <w:rFonts w:cstheme="minorHAnsi"/>
          <w:sz w:val="28"/>
          <w:szCs w:val="28"/>
          <w:lang w:val="en-IN"/>
        </w:rPr>
        <w:t xml:space="preserve"> a</w:t>
      </w:r>
      <w:r w:rsidR="005411B6">
        <w:rPr>
          <w:rFonts w:cstheme="minorHAnsi"/>
          <w:sz w:val="28"/>
          <w:szCs w:val="28"/>
          <w:lang w:val="en-IN"/>
        </w:rPr>
        <w:t xml:space="preserve">ccessible </w:t>
      </w:r>
      <w:r w:rsidR="00CE4942">
        <w:rPr>
          <w:rFonts w:cstheme="minorHAnsi"/>
          <w:sz w:val="28"/>
          <w:szCs w:val="28"/>
          <w:lang w:val="en-IN"/>
        </w:rPr>
        <w:t xml:space="preserve">to </w:t>
      </w:r>
      <w:r w:rsidR="00847BF5">
        <w:rPr>
          <w:rFonts w:cstheme="minorHAnsi"/>
          <w:sz w:val="28"/>
          <w:szCs w:val="28"/>
          <w:lang w:val="en-IN"/>
        </w:rPr>
        <w:t>the rich Indians</w:t>
      </w:r>
      <w:r w:rsidR="00C510F9">
        <w:rPr>
          <w:rFonts w:cstheme="minorHAnsi"/>
          <w:sz w:val="28"/>
          <w:szCs w:val="28"/>
          <w:lang w:val="en-IN"/>
        </w:rPr>
        <w:t xml:space="preserve"> as well as the workers who were attracted by the </w:t>
      </w:r>
      <w:r w:rsidR="00DB7A04">
        <w:rPr>
          <w:rFonts w:cstheme="minorHAnsi"/>
          <w:sz w:val="28"/>
          <w:szCs w:val="28"/>
          <w:lang w:val="en-IN"/>
        </w:rPr>
        <w:t>tea industry</w:t>
      </w:r>
      <w:r w:rsidR="00575F4F">
        <w:rPr>
          <w:rFonts w:cstheme="minorHAnsi"/>
          <w:sz w:val="28"/>
          <w:szCs w:val="28"/>
          <w:lang w:val="en-IN"/>
        </w:rPr>
        <w:t xml:space="preserve">. </w:t>
      </w:r>
      <w:r w:rsidR="00A9651C">
        <w:rPr>
          <w:rFonts w:cstheme="minorHAnsi"/>
          <w:sz w:val="28"/>
          <w:szCs w:val="28"/>
          <w:lang w:val="en-IN"/>
        </w:rPr>
        <w:t xml:space="preserve">With the </w:t>
      </w:r>
      <w:r w:rsidR="008E0E55">
        <w:rPr>
          <w:rFonts w:cstheme="minorHAnsi"/>
          <w:sz w:val="28"/>
          <w:szCs w:val="28"/>
          <w:lang w:val="en-IN"/>
        </w:rPr>
        <w:t xml:space="preserve">success </w:t>
      </w:r>
      <w:r w:rsidR="00A9651C">
        <w:rPr>
          <w:rFonts w:cstheme="minorHAnsi"/>
          <w:sz w:val="28"/>
          <w:szCs w:val="28"/>
          <w:lang w:val="en-IN"/>
        </w:rPr>
        <w:t>of the tea industry</w:t>
      </w:r>
      <w:r w:rsidR="008E0E55">
        <w:rPr>
          <w:rFonts w:cstheme="minorHAnsi"/>
          <w:sz w:val="28"/>
          <w:szCs w:val="28"/>
          <w:lang w:val="en-IN"/>
        </w:rPr>
        <w:t xml:space="preserve"> came growth and development as well as recognition of Darjeeling </w:t>
      </w:r>
      <w:r w:rsidR="00D96EED">
        <w:rPr>
          <w:rFonts w:cstheme="minorHAnsi"/>
          <w:sz w:val="28"/>
          <w:szCs w:val="28"/>
          <w:lang w:val="en-IN"/>
        </w:rPr>
        <w:t xml:space="preserve">as a hill station. </w:t>
      </w:r>
      <w:r w:rsidR="00E36859">
        <w:rPr>
          <w:rFonts w:cstheme="minorHAnsi"/>
          <w:sz w:val="28"/>
          <w:szCs w:val="28"/>
          <w:lang w:val="en-IN"/>
        </w:rPr>
        <w:t xml:space="preserve">The initial </w:t>
      </w:r>
      <w:r w:rsidR="006018FD">
        <w:rPr>
          <w:rFonts w:cstheme="minorHAnsi"/>
          <w:sz w:val="28"/>
          <w:szCs w:val="28"/>
          <w:lang w:val="en-IN"/>
        </w:rPr>
        <w:t>initiative</w:t>
      </w:r>
      <w:r w:rsidR="00E36859">
        <w:rPr>
          <w:rFonts w:cstheme="minorHAnsi"/>
          <w:sz w:val="28"/>
          <w:szCs w:val="28"/>
          <w:lang w:val="en-IN"/>
        </w:rPr>
        <w:t xml:space="preserve"> taken by the </w:t>
      </w:r>
      <w:r w:rsidR="006018FD">
        <w:rPr>
          <w:rFonts w:cstheme="minorHAnsi"/>
          <w:sz w:val="28"/>
          <w:szCs w:val="28"/>
          <w:lang w:val="en-IN"/>
        </w:rPr>
        <w:t>Britishers</w:t>
      </w:r>
      <w:r w:rsidR="00E36859">
        <w:rPr>
          <w:rFonts w:cstheme="minorHAnsi"/>
          <w:sz w:val="28"/>
          <w:szCs w:val="28"/>
          <w:lang w:val="en-IN"/>
        </w:rPr>
        <w:t xml:space="preserve"> to start tourism was seen </w:t>
      </w:r>
      <w:r w:rsidR="005A303D">
        <w:rPr>
          <w:rFonts w:cstheme="minorHAnsi"/>
          <w:sz w:val="28"/>
          <w:szCs w:val="28"/>
          <w:lang w:val="en-IN"/>
        </w:rPr>
        <w:t xml:space="preserve">in the form of offering restricted accommodation for the </w:t>
      </w:r>
      <w:r w:rsidR="006018FD">
        <w:rPr>
          <w:rFonts w:cstheme="minorHAnsi"/>
          <w:sz w:val="28"/>
          <w:szCs w:val="28"/>
          <w:lang w:val="en-IN"/>
        </w:rPr>
        <w:t>tourists</w:t>
      </w:r>
      <w:r w:rsidR="005A303D">
        <w:rPr>
          <w:rFonts w:cstheme="minorHAnsi"/>
          <w:sz w:val="28"/>
          <w:szCs w:val="28"/>
          <w:lang w:val="en-IN"/>
        </w:rPr>
        <w:t xml:space="preserve"> in Government Bun</w:t>
      </w:r>
      <w:r w:rsidR="00400814">
        <w:rPr>
          <w:rFonts w:cstheme="minorHAnsi"/>
          <w:sz w:val="28"/>
          <w:szCs w:val="28"/>
          <w:lang w:val="en-IN"/>
        </w:rPr>
        <w:t>galow</w:t>
      </w:r>
      <w:r w:rsidR="006018FD">
        <w:rPr>
          <w:rFonts w:cstheme="minorHAnsi"/>
          <w:sz w:val="28"/>
          <w:szCs w:val="28"/>
          <w:lang w:val="en-IN"/>
        </w:rPr>
        <w:t>/</w:t>
      </w:r>
      <w:r w:rsidR="00400814">
        <w:rPr>
          <w:rFonts w:cstheme="minorHAnsi"/>
          <w:sz w:val="28"/>
          <w:szCs w:val="28"/>
          <w:lang w:val="en-IN"/>
        </w:rPr>
        <w:t xml:space="preserve">Dak Bungalow at many places of tourist </w:t>
      </w:r>
      <w:r w:rsidR="006018FD">
        <w:rPr>
          <w:rFonts w:cstheme="minorHAnsi"/>
          <w:sz w:val="28"/>
          <w:szCs w:val="28"/>
          <w:lang w:val="en-IN"/>
        </w:rPr>
        <w:t xml:space="preserve">interest.  Hotels </w:t>
      </w:r>
      <w:r w:rsidR="008049E2">
        <w:rPr>
          <w:rFonts w:cstheme="minorHAnsi"/>
          <w:sz w:val="28"/>
          <w:szCs w:val="28"/>
          <w:lang w:val="en-IN"/>
        </w:rPr>
        <w:t xml:space="preserve">in Darjeeling </w:t>
      </w:r>
      <w:r w:rsidR="003E0EAC">
        <w:rPr>
          <w:rFonts w:cstheme="minorHAnsi"/>
          <w:sz w:val="28"/>
          <w:szCs w:val="28"/>
          <w:lang w:val="en-IN"/>
        </w:rPr>
        <w:t>it’s</w:t>
      </w:r>
      <w:r w:rsidR="008049E2">
        <w:rPr>
          <w:rFonts w:cstheme="minorHAnsi"/>
          <w:sz w:val="28"/>
          <w:szCs w:val="28"/>
          <w:lang w:val="en-IN"/>
        </w:rPr>
        <w:t xml:space="preserve"> birth in 1839, with the opening of </w:t>
      </w:r>
      <w:r w:rsidR="003E0EAC">
        <w:rPr>
          <w:rFonts w:cstheme="minorHAnsi"/>
          <w:sz w:val="28"/>
          <w:szCs w:val="28"/>
          <w:lang w:val="en-IN"/>
        </w:rPr>
        <w:t xml:space="preserve">the </w:t>
      </w:r>
      <w:r w:rsidR="008049E2">
        <w:rPr>
          <w:rFonts w:cstheme="minorHAnsi"/>
          <w:sz w:val="28"/>
          <w:szCs w:val="28"/>
          <w:lang w:val="en-IN"/>
        </w:rPr>
        <w:t xml:space="preserve">Darjeeling Family hotel </w:t>
      </w:r>
      <w:r w:rsidR="00C23A86">
        <w:rPr>
          <w:rFonts w:cstheme="minorHAnsi"/>
          <w:sz w:val="28"/>
          <w:szCs w:val="28"/>
          <w:lang w:val="en-IN"/>
        </w:rPr>
        <w:t>with 12 rooms which was followed by Wilson’s Hotel</w:t>
      </w:r>
      <w:r w:rsidR="003E0EAC">
        <w:rPr>
          <w:rFonts w:cstheme="minorHAnsi"/>
          <w:sz w:val="28"/>
          <w:szCs w:val="28"/>
          <w:lang w:val="en-IN"/>
        </w:rPr>
        <w:t xml:space="preserve">, a two-storied house containing 18 rooms. </w:t>
      </w:r>
      <w:r w:rsidR="00744A54">
        <w:rPr>
          <w:rFonts w:cstheme="minorHAnsi"/>
          <w:sz w:val="28"/>
          <w:szCs w:val="28"/>
          <w:lang w:val="en-IN"/>
        </w:rPr>
        <w:t xml:space="preserve">Gradually there was an </w:t>
      </w:r>
      <w:r w:rsidR="00834242">
        <w:rPr>
          <w:rFonts w:cstheme="minorHAnsi"/>
          <w:sz w:val="28"/>
          <w:szCs w:val="28"/>
          <w:lang w:val="en-IN"/>
        </w:rPr>
        <w:t>increase</w:t>
      </w:r>
      <w:r w:rsidR="00744A54">
        <w:rPr>
          <w:rFonts w:cstheme="minorHAnsi"/>
          <w:sz w:val="28"/>
          <w:szCs w:val="28"/>
          <w:lang w:val="en-IN"/>
        </w:rPr>
        <w:t xml:space="preserve"> in the </w:t>
      </w:r>
      <w:r w:rsidR="00CE393F">
        <w:rPr>
          <w:rFonts w:cstheme="minorHAnsi"/>
          <w:sz w:val="28"/>
          <w:szCs w:val="28"/>
          <w:lang w:val="en-IN"/>
        </w:rPr>
        <w:t>tourist</w:t>
      </w:r>
      <w:r w:rsidR="00834242">
        <w:rPr>
          <w:rFonts w:cstheme="minorHAnsi"/>
          <w:sz w:val="28"/>
          <w:szCs w:val="28"/>
          <w:lang w:val="en-IN"/>
        </w:rPr>
        <w:t>facilities</w:t>
      </w:r>
      <w:r w:rsidR="00744A54">
        <w:rPr>
          <w:rFonts w:cstheme="minorHAnsi"/>
          <w:sz w:val="28"/>
          <w:szCs w:val="28"/>
          <w:lang w:val="en-IN"/>
        </w:rPr>
        <w:t xml:space="preserve"> which meant </w:t>
      </w:r>
      <w:r w:rsidR="00CE393F">
        <w:rPr>
          <w:rFonts w:cstheme="minorHAnsi"/>
          <w:sz w:val="28"/>
          <w:szCs w:val="28"/>
          <w:lang w:val="en-IN"/>
        </w:rPr>
        <w:t>an</w:t>
      </w:r>
      <w:r w:rsidR="00834242">
        <w:rPr>
          <w:rFonts w:cstheme="minorHAnsi"/>
          <w:sz w:val="28"/>
          <w:szCs w:val="28"/>
          <w:lang w:val="en-IN"/>
        </w:rPr>
        <w:t xml:space="preserve">increase in the number of </w:t>
      </w:r>
      <w:r w:rsidR="00CE393F">
        <w:rPr>
          <w:rFonts w:cstheme="minorHAnsi"/>
          <w:sz w:val="28"/>
          <w:szCs w:val="28"/>
          <w:lang w:val="en-IN"/>
        </w:rPr>
        <w:t>tourists.</w:t>
      </w:r>
    </w:p>
    <w:p w14:paraId="68FBD1CE" w14:textId="77777777" w:rsidR="00D04582" w:rsidRDefault="001754D4" w:rsidP="00ED5280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The colonial Bungalows </w:t>
      </w:r>
      <w:r w:rsidR="00A8118F">
        <w:rPr>
          <w:rFonts w:cstheme="minorHAnsi"/>
          <w:sz w:val="28"/>
          <w:szCs w:val="28"/>
          <w:lang w:val="en-IN"/>
        </w:rPr>
        <w:t xml:space="preserve">on tea estates are preserved to this day. The cottages </w:t>
      </w:r>
      <w:r w:rsidR="0029025E">
        <w:rPr>
          <w:rFonts w:cstheme="minorHAnsi"/>
          <w:sz w:val="28"/>
          <w:szCs w:val="28"/>
          <w:lang w:val="en-IN"/>
        </w:rPr>
        <w:t>have</w:t>
      </w:r>
      <w:r w:rsidR="00A8118F">
        <w:rPr>
          <w:rFonts w:cstheme="minorHAnsi"/>
          <w:sz w:val="28"/>
          <w:szCs w:val="28"/>
          <w:lang w:val="en-IN"/>
        </w:rPr>
        <w:t xml:space="preserve"> been replaced with new</w:t>
      </w:r>
      <w:r w:rsidR="003C1F59">
        <w:rPr>
          <w:rFonts w:cstheme="minorHAnsi"/>
          <w:sz w:val="28"/>
          <w:szCs w:val="28"/>
          <w:lang w:val="en-IN"/>
        </w:rPr>
        <w:t xml:space="preserve"> tall buildings</w:t>
      </w:r>
      <w:r w:rsidR="00186B8C">
        <w:rPr>
          <w:rFonts w:cstheme="minorHAnsi"/>
          <w:sz w:val="28"/>
          <w:szCs w:val="28"/>
          <w:lang w:val="en-IN"/>
        </w:rPr>
        <w:t xml:space="preserve"> and many floriculture nurseries </w:t>
      </w:r>
      <w:r w:rsidR="006D5477">
        <w:rPr>
          <w:rFonts w:cstheme="minorHAnsi"/>
          <w:sz w:val="28"/>
          <w:szCs w:val="28"/>
          <w:lang w:val="en-IN"/>
        </w:rPr>
        <w:t xml:space="preserve">have evolved to sustain the region. After </w:t>
      </w:r>
      <w:r w:rsidR="000B7486">
        <w:rPr>
          <w:rFonts w:cstheme="minorHAnsi"/>
          <w:sz w:val="28"/>
          <w:szCs w:val="28"/>
          <w:lang w:val="en-IN"/>
        </w:rPr>
        <w:t>1950, the Government of India also paid more att</w:t>
      </w:r>
      <w:r w:rsidR="002877DA">
        <w:rPr>
          <w:rFonts w:cstheme="minorHAnsi"/>
          <w:sz w:val="28"/>
          <w:szCs w:val="28"/>
          <w:lang w:val="en-IN"/>
        </w:rPr>
        <w:t xml:space="preserve">ention to the growth of </w:t>
      </w:r>
      <w:r w:rsidR="00DB4D20">
        <w:rPr>
          <w:rFonts w:cstheme="minorHAnsi"/>
          <w:sz w:val="28"/>
          <w:szCs w:val="28"/>
          <w:lang w:val="en-IN"/>
        </w:rPr>
        <w:t xml:space="preserve">the </w:t>
      </w:r>
      <w:r w:rsidR="002877DA">
        <w:rPr>
          <w:rFonts w:cstheme="minorHAnsi"/>
          <w:sz w:val="28"/>
          <w:szCs w:val="28"/>
          <w:lang w:val="en-IN"/>
        </w:rPr>
        <w:t xml:space="preserve">tourist industry. </w:t>
      </w:r>
      <w:r w:rsidR="00DB4D20">
        <w:rPr>
          <w:rFonts w:cstheme="minorHAnsi"/>
          <w:sz w:val="28"/>
          <w:szCs w:val="28"/>
          <w:lang w:val="en-IN"/>
        </w:rPr>
        <w:t xml:space="preserve">With </w:t>
      </w:r>
      <w:r w:rsidR="00932906">
        <w:rPr>
          <w:rFonts w:cstheme="minorHAnsi"/>
          <w:sz w:val="28"/>
          <w:szCs w:val="28"/>
          <w:lang w:val="en-IN"/>
        </w:rPr>
        <w:t>improved transport facilities</w:t>
      </w:r>
      <w:r w:rsidR="00B50A89">
        <w:rPr>
          <w:rFonts w:cstheme="minorHAnsi"/>
          <w:sz w:val="28"/>
          <w:szCs w:val="28"/>
          <w:lang w:val="en-IN"/>
        </w:rPr>
        <w:t xml:space="preserve">, Darjeeling has now become accessible even to </w:t>
      </w:r>
      <w:r w:rsidR="00A46843">
        <w:rPr>
          <w:rFonts w:cstheme="minorHAnsi"/>
          <w:sz w:val="28"/>
          <w:szCs w:val="28"/>
          <w:lang w:val="en-IN"/>
        </w:rPr>
        <w:t xml:space="preserve">the less affluent middle class. </w:t>
      </w:r>
      <w:r w:rsidR="001F4866">
        <w:rPr>
          <w:rFonts w:cstheme="minorHAnsi"/>
          <w:sz w:val="28"/>
          <w:szCs w:val="28"/>
          <w:lang w:val="en-IN"/>
        </w:rPr>
        <w:t xml:space="preserve">The </w:t>
      </w:r>
      <w:r w:rsidR="00693597">
        <w:rPr>
          <w:rFonts w:cstheme="minorHAnsi"/>
          <w:sz w:val="28"/>
          <w:szCs w:val="28"/>
          <w:lang w:val="en-IN"/>
        </w:rPr>
        <w:t>main tourist destination now includes Mirik, Mungpoo, Tinchulay</w:t>
      </w:r>
      <w:r w:rsidR="004424FD">
        <w:rPr>
          <w:rFonts w:cstheme="minorHAnsi"/>
          <w:sz w:val="28"/>
          <w:szCs w:val="28"/>
          <w:lang w:val="en-IN"/>
        </w:rPr>
        <w:t>, Lava</w:t>
      </w:r>
      <w:r w:rsidR="00047BE6">
        <w:rPr>
          <w:rFonts w:cstheme="minorHAnsi"/>
          <w:sz w:val="28"/>
          <w:szCs w:val="28"/>
          <w:lang w:val="en-IN"/>
        </w:rPr>
        <w:t>,</w:t>
      </w:r>
      <w:r w:rsidR="004424FD">
        <w:rPr>
          <w:rFonts w:cstheme="minorHAnsi"/>
          <w:sz w:val="28"/>
          <w:szCs w:val="28"/>
          <w:lang w:val="en-IN"/>
        </w:rPr>
        <w:t xml:space="preserve"> etc.</w:t>
      </w:r>
    </w:p>
    <w:p w14:paraId="1FACBEB4" w14:textId="77777777" w:rsidR="005D1BA6" w:rsidRDefault="005D1BA6" w:rsidP="00ED5280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</w:t>
      </w:r>
      <w:r w:rsidR="00EA2A11">
        <w:rPr>
          <w:rFonts w:cstheme="minorHAnsi"/>
          <w:sz w:val="28"/>
          <w:szCs w:val="28"/>
          <w:lang w:val="en-IN"/>
        </w:rPr>
        <w:t>o,</w:t>
      </w:r>
      <w:r>
        <w:rPr>
          <w:rFonts w:cstheme="minorHAnsi"/>
          <w:sz w:val="28"/>
          <w:szCs w:val="28"/>
          <w:lang w:val="en-IN"/>
        </w:rPr>
        <w:t xml:space="preserve"> we see that </w:t>
      </w:r>
      <w:r w:rsidR="00B8136F">
        <w:rPr>
          <w:rFonts w:cstheme="minorHAnsi"/>
          <w:sz w:val="28"/>
          <w:szCs w:val="28"/>
          <w:lang w:val="en-IN"/>
        </w:rPr>
        <w:t>colonial rule has a huge impact on the economic history of Darjeeling</w:t>
      </w:r>
      <w:r w:rsidR="00A70285">
        <w:rPr>
          <w:rFonts w:cstheme="minorHAnsi"/>
          <w:sz w:val="28"/>
          <w:szCs w:val="28"/>
          <w:lang w:val="en-IN"/>
        </w:rPr>
        <w:t xml:space="preserve">. </w:t>
      </w:r>
      <w:r w:rsidR="00DC269F">
        <w:rPr>
          <w:rFonts w:cstheme="minorHAnsi"/>
          <w:sz w:val="28"/>
          <w:szCs w:val="28"/>
          <w:lang w:val="en-IN"/>
        </w:rPr>
        <w:t>If</w:t>
      </w:r>
      <w:r w:rsidR="00A70285">
        <w:rPr>
          <w:rFonts w:cstheme="minorHAnsi"/>
          <w:sz w:val="28"/>
          <w:szCs w:val="28"/>
          <w:lang w:val="en-IN"/>
        </w:rPr>
        <w:t xml:space="preserve"> not for the Br</w:t>
      </w:r>
      <w:r w:rsidR="00EA2A11">
        <w:rPr>
          <w:rFonts w:cstheme="minorHAnsi"/>
          <w:sz w:val="28"/>
          <w:szCs w:val="28"/>
          <w:lang w:val="en-IN"/>
        </w:rPr>
        <w:t xml:space="preserve">itishers the Queen of Hills </w:t>
      </w:r>
      <w:r w:rsidR="0042319A">
        <w:rPr>
          <w:rFonts w:cstheme="minorHAnsi"/>
          <w:sz w:val="28"/>
          <w:szCs w:val="28"/>
          <w:lang w:val="en-IN"/>
        </w:rPr>
        <w:t>would</w:t>
      </w:r>
      <w:r w:rsidR="00EA2A11">
        <w:rPr>
          <w:rFonts w:cstheme="minorHAnsi"/>
          <w:sz w:val="28"/>
          <w:szCs w:val="28"/>
          <w:lang w:val="en-IN"/>
        </w:rPr>
        <w:t xml:space="preserve"> forever be a sandwich </w:t>
      </w:r>
      <w:r w:rsidR="00EA2A11">
        <w:rPr>
          <w:rFonts w:cstheme="minorHAnsi"/>
          <w:sz w:val="28"/>
          <w:szCs w:val="28"/>
          <w:lang w:val="en-IN"/>
        </w:rPr>
        <w:lastRenderedPageBreak/>
        <w:t xml:space="preserve">between Nepal and Sikkim disputes. </w:t>
      </w:r>
      <w:r w:rsidR="00AA31AD">
        <w:rPr>
          <w:rFonts w:cstheme="minorHAnsi"/>
          <w:sz w:val="28"/>
          <w:szCs w:val="28"/>
          <w:lang w:val="en-IN"/>
        </w:rPr>
        <w:t>The small decisions made by the Britishers for their profits completely change the place, Darjeeling. The</w:t>
      </w:r>
      <w:r w:rsidR="0022443D">
        <w:rPr>
          <w:rFonts w:cstheme="minorHAnsi"/>
          <w:sz w:val="28"/>
          <w:szCs w:val="28"/>
          <w:lang w:val="en-IN"/>
        </w:rPr>
        <w:t xml:space="preserve">ir need to escape from the brutal heat of the plains </w:t>
      </w:r>
      <w:r w:rsidR="006B2576">
        <w:rPr>
          <w:rFonts w:cstheme="minorHAnsi"/>
          <w:sz w:val="28"/>
          <w:szCs w:val="28"/>
          <w:lang w:val="en-IN"/>
        </w:rPr>
        <w:t xml:space="preserve">made them more interested in cutting down the virgin jungles </w:t>
      </w:r>
      <w:r w:rsidR="0045003E">
        <w:rPr>
          <w:rFonts w:cstheme="minorHAnsi"/>
          <w:sz w:val="28"/>
          <w:szCs w:val="28"/>
          <w:lang w:val="en-IN"/>
        </w:rPr>
        <w:t xml:space="preserve">and turning </w:t>
      </w:r>
      <w:r w:rsidR="0033095C">
        <w:rPr>
          <w:rFonts w:cstheme="minorHAnsi"/>
          <w:sz w:val="28"/>
          <w:szCs w:val="28"/>
          <w:lang w:val="en-IN"/>
        </w:rPr>
        <w:t>them</w:t>
      </w:r>
      <w:r w:rsidR="0045003E">
        <w:rPr>
          <w:rFonts w:cstheme="minorHAnsi"/>
          <w:sz w:val="28"/>
          <w:szCs w:val="28"/>
          <w:lang w:val="en-IN"/>
        </w:rPr>
        <w:t xml:space="preserve"> into what we have now a beautiful hill station. </w:t>
      </w:r>
      <w:r w:rsidR="0033095C">
        <w:rPr>
          <w:rFonts w:cstheme="minorHAnsi"/>
          <w:sz w:val="28"/>
          <w:szCs w:val="28"/>
          <w:lang w:val="en-IN"/>
        </w:rPr>
        <w:t xml:space="preserve">Their want to break the monopoly of </w:t>
      </w:r>
      <w:r w:rsidR="001E4CA2">
        <w:rPr>
          <w:rFonts w:cstheme="minorHAnsi"/>
          <w:sz w:val="28"/>
          <w:szCs w:val="28"/>
          <w:lang w:val="en-IN"/>
        </w:rPr>
        <w:t xml:space="preserve">the </w:t>
      </w:r>
      <w:r w:rsidR="0033095C">
        <w:rPr>
          <w:rFonts w:cstheme="minorHAnsi"/>
          <w:sz w:val="28"/>
          <w:szCs w:val="28"/>
          <w:lang w:val="en-IN"/>
        </w:rPr>
        <w:t xml:space="preserve">tea trade </w:t>
      </w:r>
      <w:r w:rsidR="001E4CA2">
        <w:rPr>
          <w:rFonts w:cstheme="minorHAnsi"/>
          <w:sz w:val="28"/>
          <w:szCs w:val="28"/>
          <w:lang w:val="en-IN"/>
        </w:rPr>
        <w:t>in</w:t>
      </w:r>
      <w:r w:rsidR="0033095C">
        <w:rPr>
          <w:rFonts w:cstheme="minorHAnsi"/>
          <w:sz w:val="28"/>
          <w:szCs w:val="28"/>
          <w:lang w:val="en-IN"/>
        </w:rPr>
        <w:t xml:space="preserve"> China gave us the </w:t>
      </w:r>
      <w:r w:rsidR="001E4CA2">
        <w:rPr>
          <w:rFonts w:cstheme="minorHAnsi"/>
          <w:sz w:val="28"/>
          <w:szCs w:val="28"/>
          <w:lang w:val="en-IN"/>
        </w:rPr>
        <w:t>World famous‘</w:t>
      </w:r>
      <w:r w:rsidR="0033095C">
        <w:rPr>
          <w:rFonts w:cstheme="minorHAnsi"/>
          <w:sz w:val="28"/>
          <w:szCs w:val="28"/>
          <w:lang w:val="en-IN"/>
        </w:rPr>
        <w:t xml:space="preserve">Darjeeling </w:t>
      </w:r>
      <w:r w:rsidR="000B1396">
        <w:rPr>
          <w:rFonts w:cstheme="minorHAnsi"/>
          <w:sz w:val="28"/>
          <w:szCs w:val="28"/>
          <w:lang w:val="en-IN"/>
        </w:rPr>
        <w:t>Tea</w:t>
      </w:r>
      <w:r w:rsidR="0033095C">
        <w:rPr>
          <w:rFonts w:cstheme="minorHAnsi"/>
          <w:sz w:val="28"/>
          <w:szCs w:val="28"/>
          <w:lang w:val="en-IN"/>
        </w:rPr>
        <w:t>.</w:t>
      </w:r>
      <w:r w:rsidR="00513EE0">
        <w:rPr>
          <w:rFonts w:cstheme="minorHAnsi"/>
          <w:sz w:val="28"/>
          <w:szCs w:val="28"/>
          <w:lang w:val="en-IN"/>
        </w:rPr>
        <w:t xml:space="preserve">The inflow of tea garden workers most importantly the Nepalese from Nepal hills changed the </w:t>
      </w:r>
      <w:r w:rsidR="002B03D6">
        <w:rPr>
          <w:rFonts w:cstheme="minorHAnsi"/>
          <w:sz w:val="28"/>
          <w:szCs w:val="28"/>
          <w:lang w:val="en-IN"/>
        </w:rPr>
        <w:t xml:space="preserve">culture of the place. Even today the schools in Darjeeling follow </w:t>
      </w:r>
      <w:r w:rsidR="00C42B71">
        <w:rPr>
          <w:rFonts w:cstheme="minorHAnsi"/>
          <w:sz w:val="28"/>
          <w:szCs w:val="28"/>
          <w:lang w:val="en-IN"/>
        </w:rPr>
        <w:t xml:space="preserve">British customs. </w:t>
      </w:r>
      <w:r w:rsidR="00DD3280">
        <w:rPr>
          <w:rFonts w:cstheme="minorHAnsi"/>
          <w:sz w:val="28"/>
          <w:szCs w:val="28"/>
          <w:lang w:val="en-IN"/>
        </w:rPr>
        <w:t xml:space="preserve">Hence, the colonial room did not just impact but created the whole of Darjeeling’s </w:t>
      </w:r>
      <w:r w:rsidR="005631C3">
        <w:rPr>
          <w:rFonts w:cstheme="minorHAnsi"/>
          <w:sz w:val="28"/>
          <w:szCs w:val="28"/>
          <w:lang w:val="en-IN"/>
        </w:rPr>
        <w:t>socio-</w:t>
      </w:r>
      <w:r w:rsidR="00DD3280">
        <w:rPr>
          <w:rFonts w:cstheme="minorHAnsi"/>
          <w:sz w:val="28"/>
          <w:szCs w:val="28"/>
          <w:lang w:val="en-IN"/>
        </w:rPr>
        <w:t xml:space="preserve">economic </w:t>
      </w:r>
      <w:r w:rsidR="005631C3">
        <w:rPr>
          <w:rFonts w:cstheme="minorHAnsi"/>
          <w:sz w:val="28"/>
          <w:szCs w:val="28"/>
          <w:lang w:val="en-IN"/>
        </w:rPr>
        <w:t xml:space="preserve">history. </w:t>
      </w:r>
    </w:p>
    <w:p w14:paraId="411CC453" w14:textId="77777777" w:rsidR="00D63E41" w:rsidRDefault="00D63E41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br w:type="page"/>
      </w:r>
    </w:p>
    <w:p w14:paraId="07A48231" w14:textId="77777777" w:rsidR="003A621E" w:rsidRDefault="00CC2EA3" w:rsidP="00B153C1">
      <w:pPr>
        <w:pStyle w:val="ListParagraph"/>
        <w:ind w:left="1440" w:hanging="720"/>
        <w:rPr>
          <w:rFonts w:cstheme="minorHAnsi"/>
          <w:sz w:val="28"/>
          <w:szCs w:val="28"/>
          <w:u w:val="single"/>
          <w:lang w:val="en-IN"/>
        </w:rPr>
      </w:pPr>
      <w:r>
        <w:rPr>
          <w:rFonts w:cstheme="minorHAnsi"/>
          <w:sz w:val="28"/>
          <w:szCs w:val="28"/>
          <w:u w:val="single"/>
          <w:lang w:val="en-IN"/>
        </w:rPr>
        <w:lastRenderedPageBreak/>
        <w:t>References</w:t>
      </w:r>
    </w:p>
    <w:p w14:paraId="4D2343B4" w14:textId="77777777" w:rsidR="00075438" w:rsidRDefault="00075438" w:rsidP="00B153C1">
      <w:pPr>
        <w:pStyle w:val="ListParagraph"/>
        <w:ind w:left="1440" w:hanging="720"/>
        <w:rPr>
          <w:rFonts w:cstheme="minorHAnsi"/>
          <w:sz w:val="28"/>
          <w:szCs w:val="28"/>
          <w:u w:val="single"/>
          <w:lang w:val="en-IN"/>
        </w:rPr>
      </w:pPr>
    </w:p>
    <w:p w14:paraId="5CE9292E" w14:textId="77777777" w:rsidR="00075438" w:rsidRDefault="00D96DA6" w:rsidP="00B153C1">
      <w:pPr>
        <w:pStyle w:val="ListParagraph"/>
        <w:ind w:left="1440" w:hanging="720"/>
        <w:rPr>
          <w:rFonts w:cstheme="minorHAnsi"/>
          <w:sz w:val="28"/>
          <w:szCs w:val="28"/>
          <w:lang w:val="en-IN"/>
        </w:rPr>
      </w:pPr>
      <w:r w:rsidRPr="00C74807">
        <w:rPr>
          <w:rFonts w:cstheme="minorHAnsi"/>
          <w:sz w:val="28"/>
          <w:szCs w:val="28"/>
          <w:lang w:val="en-IN"/>
        </w:rPr>
        <w:t>Bhattacharcharya,R.(2021)</w:t>
      </w:r>
      <w:r w:rsidR="00FB1885">
        <w:rPr>
          <w:rFonts w:cstheme="minorHAnsi"/>
          <w:sz w:val="28"/>
          <w:szCs w:val="28"/>
          <w:lang w:val="en-IN"/>
        </w:rPr>
        <w:t>.</w:t>
      </w:r>
      <w:r w:rsidR="00FB1885" w:rsidRPr="004F5C56">
        <w:rPr>
          <w:rFonts w:cstheme="minorHAnsi"/>
          <w:i/>
          <w:iCs/>
          <w:sz w:val="28"/>
          <w:szCs w:val="28"/>
          <w:lang w:val="en-IN"/>
        </w:rPr>
        <w:t>Story of Darjeeling Tea.</w:t>
      </w:r>
      <w:hyperlink r:id="rId8" w:history="1">
        <w:r w:rsidR="00911F87" w:rsidRPr="005B6F49">
          <w:rPr>
            <w:rStyle w:val="Hyperlink"/>
            <w:rFonts w:cstheme="minorHAnsi"/>
            <w:sz w:val="28"/>
            <w:szCs w:val="28"/>
            <w:lang w:val="en-IN"/>
          </w:rPr>
          <w:t>https://www.darjeeling-tourism.com/darj_</w:t>
        </w:r>
      </w:hyperlink>
    </w:p>
    <w:p w14:paraId="77DDACEA" w14:textId="77777777" w:rsidR="00911F87" w:rsidRDefault="00911F87" w:rsidP="00B153C1">
      <w:pPr>
        <w:pStyle w:val="ListParagraph"/>
        <w:ind w:left="1440" w:hanging="720"/>
        <w:rPr>
          <w:rFonts w:cstheme="minorHAnsi"/>
          <w:sz w:val="28"/>
          <w:szCs w:val="28"/>
          <w:lang w:val="en-IN"/>
        </w:rPr>
      </w:pPr>
    </w:p>
    <w:p w14:paraId="0E3F79BB" w14:textId="77777777" w:rsidR="00CC2EA3" w:rsidRDefault="00C848F8" w:rsidP="00B153C1">
      <w:pPr>
        <w:pStyle w:val="ListParagraph"/>
        <w:ind w:left="1440" w:hanging="720"/>
        <w:rPr>
          <w:sz w:val="28"/>
          <w:szCs w:val="28"/>
        </w:rPr>
      </w:pPr>
      <w:r w:rsidRPr="00C848F8">
        <w:rPr>
          <w:rFonts w:cstheme="minorHAnsi"/>
          <w:sz w:val="28"/>
          <w:szCs w:val="28"/>
          <w:lang w:val="en-IN"/>
        </w:rPr>
        <w:t>District Administration</w:t>
      </w:r>
      <w:r w:rsidR="003B7CDC">
        <w:rPr>
          <w:rFonts w:cstheme="minorHAnsi"/>
          <w:sz w:val="28"/>
          <w:szCs w:val="28"/>
          <w:lang w:val="en-IN"/>
        </w:rPr>
        <w:t>. (2022).</w:t>
      </w:r>
      <w:r w:rsidR="003D79B8" w:rsidRPr="004F5C56">
        <w:rPr>
          <w:i/>
          <w:iCs/>
          <w:sz w:val="28"/>
          <w:szCs w:val="28"/>
        </w:rPr>
        <w:t>History of Darjeeling</w:t>
      </w:r>
      <w:r w:rsidR="003D79B8">
        <w:rPr>
          <w:sz w:val="28"/>
          <w:szCs w:val="28"/>
        </w:rPr>
        <w:t>.</w:t>
      </w:r>
      <w:hyperlink r:id="rId9" w:history="1">
        <w:r w:rsidR="00DB748C" w:rsidRPr="005B6F49">
          <w:rPr>
            <w:rStyle w:val="Hyperlink"/>
            <w:sz w:val="28"/>
            <w:szCs w:val="28"/>
          </w:rPr>
          <w:t>https://darjeeling.gov.in/history/</w:t>
        </w:r>
      </w:hyperlink>
    </w:p>
    <w:p w14:paraId="342DC3FD" w14:textId="77777777" w:rsidR="008C4F6F" w:rsidRDefault="008C4F6F" w:rsidP="00B153C1">
      <w:pPr>
        <w:pStyle w:val="ListParagraph"/>
        <w:ind w:left="1440" w:hanging="720"/>
        <w:rPr>
          <w:sz w:val="28"/>
          <w:szCs w:val="28"/>
        </w:rPr>
      </w:pPr>
    </w:p>
    <w:p w14:paraId="5AC49E92" w14:textId="77777777" w:rsidR="00DB748C" w:rsidRDefault="004F5C56" w:rsidP="00B153C1">
      <w:pPr>
        <w:pStyle w:val="ListParagraph"/>
        <w:ind w:left="1440" w:hanging="720"/>
        <w:rPr>
          <w:rFonts w:cstheme="minorHAnsi"/>
          <w:sz w:val="28"/>
          <w:szCs w:val="28"/>
          <w:lang w:val="en-IN"/>
        </w:rPr>
      </w:pPr>
      <w:r w:rsidRPr="004F5C56">
        <w:rPr>
          <w:i/>
          <w:iCs/>
          <w:sz w:val="28"/>
          <w:szCs w:val="28"/>
        </w:rPr>
        <w:t>Development of Tourism in Darjeeling Hills and its Impact</w:t>
      </w:r>
      <w:r w:rsidR="00BC23C3">
        <w:rPr>
          <w:sz w:val="28"/>
          <w:szCs w:val="28"/>
        </w:rPr>
        <w:t>. (</w:t>
      </w:r>
      <w:r w:rsidR="00406734">
        <w:rPr>
          <w:sz w:val="28"/>
          <w:szCs w:val="28"/>
        </w:rPr>
        <w:t>n.d</w:t>
      </w:r>
      <w:r w:rsidR="00BC23C3">
        <w:rPr>
          <w:sz w:val="28"/>
          <w:szCs w:val="28"/>
        </w:rPr>
        <w:t>)</w:t>
      </w:r>
      <w:r w:rsidR="00444043">
        <w:rPr>
          <w:sz w:val="28"/>
          <w:szCs w:val="28"/>
        </w:rPr>
        <w:t>, Dataaccessed 21</w:t>
      </w:r>
      <w:r w:rsidR="002823BA">
        <w:rPr>
          <w:sz w:val="28"/>
          <w:szCs w:val="28"/>
          <w:vertAlign w:val="superscript"/>
        </w:rPr>
        <w:t>st</w:t>
      </w:r>
      <w:r w:rsidR="00464C7E">
        <w:rPr>
          <w:rFonts w:cstheme="minorHAnsi"/>
          <w:sz w:val="28"/>
          <w:szCs w:val="28"/>
          <w:lang w:val="en-IN"/>
        </w:rPr>
        <w:t>August 2022</w:t>
      </w:r>
      <w:r w:rsidR="00925AB2">
        <w:rPr>
          <w:rFonts w:cstheme="minorHAnsi"/>
          <w:sz w:val="28"/>
          <w:szCs w:val="28"/>
          <w:lang w:val="en-IN"/>
        </w:rPr>
        <w:t xml:space="preserve"> from </w:t>
      </w:r>
      <w:hyperlink r:id="rId10" w:history="1">
        <w:r w:rsidR="00925AB2" w:rsidRPr="005B6F49">
          <w:rPr>
            <w:rStyle w:val="Hyperlink"/>
            <w:rFonts w:cstheme="minorHAnsi"/>
            <w:sz w:val="28"/>
            <w:szCs w:val="28"/>
            <w:lang w:val="en-IN"/>
          </w:rPr>
          <w:t>https://ir.nbu.ac.in/bitstream/123456789/153</w:t>
        </w:r>
      </w:hyperlink>
    </w:p>
    <w:p w14:paraId="440422D4" w14:textId="77777777" w:rsidR="008C4F6F" w:rsidRDefault="008C4F6F" w:rsidP="00B153C1">
      <w:pPr>
        <w:pStyle w:val="ListParagraph"/>
        <w:ind w:left="1440" w:hanging="720"/>
        <w:rPr>
          <w:rFonts w:cstheme="minorHAnsi"/>
          <w:sz w:val="28"/>
          <w:szCs w:val="28"/>
          <w:lang w:val="en-IN"/>
        </w:rPr>
      </w:pPr>
    </w:p>
    <w:p w14:paraId="6DB8E60C" w14:textId="77777777" w:rsidR="009A0D9A" w:rsidRDefault="00F74114" w:rsidP="00F74114">
      <w:pPr>
        <w:pStyle w:val="ListParagraph"/>
        <w:spacing w:before="240"/>
        <w:ind w:left="1440" w:hanging="720"/>
        <w:rPr>
          <w:rFonts w:cstheme="minorHAnsi"/>
          <w:i/>
          <w:iCs/>
          <w:sz w:val="28"/>
          <w:szCs w:val="28"/>
          <w:lang w:val="en-IN"/>
        </w:rPr>
      </w:pPr>
      <w:r w:rsidRPr="00F74114">
        <w:rPr>
          <w:rFonts w:cstheme="minorHAnsi"/>
          <w:sz w:val="28"/>
          <w:szCs w:val="28"/>
          <w:lang w:val="en-IN"/>
        </w:rPr>
        <w:t>D</w:t>
      </w:r>
      <w:r w:rsidR="00C90047">
        <w:rPr>
          <w:rFonts w:cstheme="minorHAnsi"/>
          <w:sz w:val="28"/>
          <w:szCs w:val="28"/>
          <w:lang w:val="en-IN"/>
        </w:rPr>
        <w:t>ar</w:t>
      </w:r>
      <w:r w:rsidR="00D11149">
        <w:rPr>
          <w:rFonts w:cstheme="minorHAnsi"/>
          <w:sz w:val="28"/>
          <w:szCs w:val="28"/>
          <w:lang w:val="en-IN"/>
        </w:rPr>
        <w:t>jeeling</w:t>
      </w:r>
      <w:r w:rsidRPr="00F74114">
        <w:rPr>
          <w:rFonts w:cstheme="minorHAnsi"/>
          <w:sz w:val="28"/>
          <w:szCs w:val="28"/>
          <w:lang w:val="en-IN"/>
        </w:rPr>
        <w:t xml:space="preserve"> T</w:t>
      </w:r>
      <w:r w:rsidR="00C90047">
        <w:rPr>
          <w:rFonts w:cstheme="minorHAnsi"/>
          <w:sz w:val="28"/>
          <w:szCs w:val="28"/>
          <w:lang w:val="en-IN"/>
        </w:rPr>
        <w:t>ea</w:t>
      </w:r>
      <w:r w:rsidR="00D11149">
        <w:rPr>
          <w:rFonts w:cstheme="minorHAnsi"/>
          <w:sz w:val="28"/>
          <w:szCs w:val="28"/>
          <w:lang w:val="en-IN"/>
        </w:rPr>
        <w:t>Boutique</w:t>
      </w:r>
      <w:r>
        <w:rPr>
          <w:rFonts w:cstheme="minorHAnsi"/>
          <w:sz w:val="28"/>
          <w:szCs w:val="28"/>
          <w:lang w:val="en-IN"/>
        </w:rPr>
        <w:t>. (2020)</w:t>
      </w:r>
      <w:r w:rsidR="002B0D60">
        <w:rPr>
          <w:rFonts w:cstheme="minorHAnsi"/>
          <w:sz w:val="28"/>
          <w:szCs w:val="28"/>
          <w:lang w:val="en-IN"/>
        </w:rPr>
        <w:t>.</w:t>
      </w:r>
      <w:r w:rsidR="002B0D60" w:rsidRPr="002B0D60">
        <w:rPr>
          <w:rFonts w:cstheme="minorHAnsi"/>
          <w:i/>
          <w:iCs/>
          <w:sz w:val="28"/>
          <w:szCs w:val="28"/>
          <w:lang w:val="en-IN"/>
        </w:rPr>
        <w:t>History of Darjeeling Tea</w:t>
      </w:r>
      <w:r w:rsidR="002B0D60">
        <w:rPr>
          <w:rFonts w:cstheme="minorHAnsi"/>
          <w:i/>
          <w:iCs/>
          <w:sz w:val="28"/>
          <w:szCs w:val="28"/>
          <w:lang w:val="en-IN"/>
        </w:rPr>
        <w:t>.</w:t>
      </w:r>
      <w:hyperlink r:id="rId11" w:history="1">
        <w:r w:rsidR="002A79DD" w:rsidRPr="005B6F49">
          <w:rPr>
            <w:rStyle w:val="Hyperlink"/>
            <w:rFonts w:cstheme="minorHAnsi"/>
            <w:i/>
            <w:iCs/>
            <w:sz w:val="28"/>
            <w:szCs w:val="28"/>
            <w:lang w:val="en-IN"/>
          </w:rPr>
          <w:t>https://www.darjeelingteaboutique.com/history-darjeeling-tea/</w:t>
        </w:r>
      </w:hyperlink>
    </w:p>
    <w:p w14:paraId="695E3BB0" w14:textId="77777777" w:rsidR="008C4F6F" w:rsidRDefault="008C4F6F" w:rsidP="00F74114">
      <w:pPr>
        <w:pStyle w:val="ListParagraph"/>
        <w:spacing w:before="240"/>
        <w:ind w:left="1440" w:hanging="720"/>
        <w:rPr>
          <w:rFonts w:cstheme="minorHAnsi"/>
          <w:i/>
          <w:iCs/>
          <w:sz w:val="28"/>
          <w:szCs w:val="28"/>
          <w:lang w:val="en-IN"/>
        </w:rPr>
      </w:pPr>
    </w:p>
    <w:p w14:paraId="5F24CD57" w14:textId="77777777" w:rsidR="00D11149" w:rsidRDefault="008B1E81" w:rsidP="00F74114">
      <w:pPr>
        <w:pStyle w:val="ListParagraph"/>
        <w:spacing w:before="240"/>
        <w:ind w:left="1440" w:hanging="720"/>
        <w:rPr>
          <w:rFonts w:cstheme="minorHAnsi"/>
          <w:i/>
          <w:iCs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Do</w:t>
      </w:r>
      <w:r w:rsidR="00660E28">
        <w:rPr>
          <w:rFonts w:cstheme="minorHAnsi"/>
          <w:sz w:val="28"/>
          <w:szCs w:val="28"/>
          <w:lang w:val="en-IN"/>
        </w:rPr>
        <w:t>zey.E.C. (1835)</w:t>
      </w:r>
      <w:r w:rsidR="00311AB6">
        <w:rPr>
          <w:rFonts w:cstheme="minorHAnsi"/>
          <w:sz w:val="28"/>
          <w:szCs w:val="28"/>
          <w:lang w:val="en-IN"/>
        </w:rPr>
        <w:t>.</w:t>
      </w:r>
      <w:r w:rsidR="00311AB6">
        <w:rPr>
          <w:rFonts w:cstheme="minorHAnsi"/>
          <w:i/>
          <w:iCs/>
          <w:sz w:val="28"/>
          <w:szCs w:val="28"/>
          <w:lang w:val="en-IN"/>
        </w:rPr>
        <w:t xml:space="preserve">The Darjeeling district </w:t>
      </w:r>
      <w:r w:rsidR="0064758D">
        <w:rPr>
          <w:rFonts w:cstheme="minorHAnsi"/>
          <w:i/>
          <w:iCs/>
          <w:sz w:val="28"/>
          <w:szCs w:val="28"/>
          <w:lang w:val="en-IN"/>
        </w:rPr>
        <w:t xml:space="preserve">since 1835 with a complete </w:t>
      </w:r>
      <w:r w:rsidR="00AC5A47">
        <w:rPr>
          <w:rFonts w:cstheme="minorHAnsi"/>
          <w:i/>
          <w:iCs/>
          <w:sz w:val="28"/>
          <w:szCs w:val="28"/>
          <w:lang w:val="en-IN"/>
        </w:rPr>
        <w:t>itinerary</w:t>
      </w:r>
      <w:r w:rsidR="0064758D">
        <w:rPr>
          <w:rFonts w:cstheme="minorHAnsi"/>
          <w:i/>
          <w:iCs/>
          <w:sz w:val="28"/>
          <w:szCs w:val="28"/>
          <w:lang w:val="en-IN"/>
        </w:rPr>
        <w:t xml:space="preserve"> of tours in Sikkim and the D</w:t>
      </w:r>
      <w:r w:rsidR="009535C2">
        <w:rPr>
          <w:rFonts w:cstheme="minorHAnsi"/>
          <w:i/>
          <w:iCs/>
          <w:sz w:val="28"/>
          <w:szCs w:val="28"/>
          <w:lang w:val="en-IN"/>
        </w:rPr>
        <w:t>istrict.</w:t>
      </w:r>
    </w:p>
    <w:p w14:paraId="21E66CDB" w14:textId="77777777" w:rsidR="00005E6C" w:rsidRPr="00005E6C" w:rsidRDefault="00005E6C" w:rsidP="00F74114">
      <w:pPr>
        <w:pStyle w:val="ListParagraph"/>
        <w:spacing w:before="240"/>
        <w:ind w:left="1440" w:hanging="720"/>
        <w:rPr>
          <w:rFonts w:cstheme="minorHAnsi"/>
          <w:sz w:val="28"/>
          <w:szCs w:val="28"/>
          <w:lang w:val="en-IN"/>
        </w:rPr>
      </w:pPr>
    </w:p>
    <w:p w14:paraId="1FEAD6C4" w14:textId="77777777" w:rsidR="002A79DD" w:rsidRPr="002B0D60" w:rsidRDefault="002A79DD" w:rsidP="00F74114">
      <w:pPr>
        <w:pStyle w:val="ListParagraph"/>
        <w:spacing w:before="240"/>
        <w:ind w:left="1440" w:hanging="720"/>
        <w:rPr>
          <w:rFonts w:cstheme="minorHAnsi"/>
          <w:sz w:val="28"/>
          <w:szCs w:val="28"/>
          <w:lang w:val="en-IN"/>
        </w:rPr>
      </w:pPr>
    </w:p>
    <w:p w14:paraId="0F3DE271" w14:textId="77777777" w:rsidR="009030B2" w:rsidRDefault="009030B2" w:rsidP="00ED5280">
      <w:pPr>
        <w:rPr>
          <w:rFonts w:cstheme="minorHAnsi"/>
          <w:sz w:val="28"/>
          <w:szCs w:val="28"/>
          <w:lang w:val="en-IN"/>
        </w:rPr>
      </w:pPr>
    </w:p>
    <w:sectPr w:rsidR="009030B2" w:rsidSect="0043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Windows User" w:date="2022-09-13T10:35:00Z" w:initials="WU">
    <w:p w14:paraId="2C32E27D" w14:textId="77777777" w:rsidR="00F55DF0" w:rsidRDefault="00F55DF0">
      <w:pPr>
        <w:pStyle w:val="CommentText"/>
      </w:pPr>
      <w:r>
        <w:rPr>
          <w:rStyle w:val="CommentReference"/>
        </w:rPr>
        <w:annotationRef/>
      </w:r>
      <w:r>
        <w:t>Source?</w:t>
      </w:r>
    </w:p>
  </w:comment>
  <w:comment w:id="2" w:author="Windows User" w:date="2022-09-13T10:43:00Z" w:initials="WU">
    <w:p w14:paraId="3727A61C" w14:textId="77777777" w:rsidR="00A56382" w:rsidRDefault="00A56382">
      <w:pPr>
        <w:pStyle w:val="CommentText"/>
      </w:pPr>
      <w:r>
        <w:rPr>
          <w:rStyle w:val="CommentReference"/>
        </w:rPr>
        <w:annotationRef/>
      </w:r>
      <w:r>
        <w:t>Plantation labour was a concept perfected by the British and it was coercive in nature. So any community pressed into forms of labour did not entirely perform it out of their own will.</w:t>
      </w:r>
    </w:p>
  </w:comment>
  <w:comment w:id="3" w:author="Windows User" w:date="2022-09-13T10:42:00Z" w:initials="WU">
    <w:p w14:paraId="071C4BB4" w14:textId="77777777" w:rsidR="00A56382" w:rsidRDefault="00A56382">
      <w:pPr>
        <w:pStyle w:val="CommentText"/>
      </w:pPr>
      <w:r>
        <w:rPr>
          <w:rStyle w:val="CommentReference"/>
        </w:rPr>
        <w:annotationRef/>
      </w:r>
      <w:r>
        <w:t>What forms of political action did the tea labourers take?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32E27D" w15:done="0"/>
  <w15:commentEx w15:paraId="3727A61C" w15:done="0"/>
  <w15:commentEx w15:paraId="071C4B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32E27D" w16cid:durableId="08AC339C"/>
  <w16cid:commentId w16cid:paraId="3727A61C" w16cid:durableId="3B5EACE5"/>
  <w16cid:commentId w16cid:paraId="071C4BB4" w16cid:durableId="4EA2B8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B0F58"/>
    <w:multiLevelType w:val="hybridMultilevel"/>
    <w:tmpl w:val="AAD6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B45E7"/>
    <w:multiLevelType w:val="hybridMultilevel"/>
    <w:tmpl w:val="FA24D064"/>
    <w:lvl w:ilvl="0" w:tplc="C1A2F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952939">
    <w:abstractNumId w:val="0"/>
  </w:num>
  <w:num w:numId="2" w16cid:durableId="73651046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eya Tamang">
    <w15:presenceInfo w15:providerId="Windows Live" w15:userId="ded7dad196c356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94"/>
    <w:rsid w:val="00005E6C"/>
    <w:rsid w:val="000162A7"/>
    <w:rsid w:val="00021D4B"/>
    <w:rsid w:val="00022405"/>
    <w:rsid w:val="00023CB2"/>
    <w:rsid w:val="00030D10"/>
    <w:rsid w:val="00033956"/>
    <w:rsid w:val="00034B7E"/>
    <w:rsid w:val="000470CA"/>
    <w:rsid w:val="00047BE6"/>
    <w:rsid w:val="000500AB"/>
    <w:rsid w:val="000522C7"/>
    <w:rsid w:val="00057382"/>
    <w:rsid w:val="000608A8"/>
    <w:rsid w:val="00062D53"/>
    <w:rsid w:val="000726B5"/>
    <w:rsid w:val="00075438"/>
    <w:rsid w:val="000814BF"/>
    <w:rsid w:val="00091354"/>
    <w:rsid w:val="000A2F0F"/>
    <w:rsid w:val="000A7AA8"/>
    <w:rsid w:val="000B1396"/>
    <w:rsid w:val="000B5132"/>
    <w:rsid w:val="000B6DC5"/>
    <w:rsid w:val="000B7486"/>
    <w:rsid w:val="000C52C2"/>
    <w:rsid w:val="000D3665"/>
    <w:rsid w:val="000D6AB2"/>
    <w:rsid w:val="00106BAC"/>
    <w:rsid w:val="00110427"/>
    <w:rsid w:val="001112D3"/>
    <w:rsid w:val="0011532D"/>
    <w:rsid w:val="00124212"/>
    <w:rsid w:val="00133688"/>
    <w:rsid w:val="0013514F"/>
    <w:rsid w:val="001359F4"/>
    <w:rsid w:val="00144483"/>
    <w:rsid w:val="001558A0"/>
    <w:rsid w:val="00162A8D"/>
    <w:rsid w:val="001754D4"/>
    <w:rsid w:val="0018049B"/>
    <w:rsid w:val="00186B8C"/>
    <w:rsid w:val="001924B7"/>
    <w:rsid w:val="001949B9"/>
    <w:rsid w:val="001A7FC5"/>
    <w:rsid w:val="001C5930"/>
    <w:rsid w:val="001D16AD"/>
    <w:rsid w:val="001D74A6"/>
    <w:rsid w:val="001E21DC"/>
    <w:rsid w:val="001E4CA2"/>
    <w:rsid w:val="001E794B"/>
    <w:rsid w:val="001F3507"/>
    <w:rsid w:val="001F4866"/>
    <w:rsid w:val="001F60B0"/>
    <w:rsid w:val="0020797A"/>
    <w:rsid w:val="00210A0C"/>
    <w:rsid w:val="00211EC4"/>
    <w:rsid w:val="0022443D"/>
    <w:rsid w:val="002244A6"/>
    <w:rsid w:val="00227945"/>
    <w:rsid w:val="00233B94"/>
    <w:rsid w:val="002357DD"/>
    <w:rsid w:val="00250D0A"/>
    <w:rsid w:val="0025237B"/>
    <w:rsid w:val="00253BE4"/>
    <w:rsid w:val="002607FF"/>
    <w:rsid w:val="0026392D"/>
    <w:rsid w:val="00264780"/>
    <w:rsid w:val="0027055F"/>
    <w:rsid w:val="00274603"/>
    <w:rsid w:val="00274878"/>
    <w:rsid w:val="002823BA"/>
    <w:rsid w:val="002877DA"/>
    <w:rsid w:val="0029025E"/>
    <w:rsid w:val="00291135"/>
    <w:rsid w:val="002974FD"/>
    <w:rsid w:val="002A0598"/>
    <w:rsid w:val="002A79DD"/>
    <w:rsid w:val="002B03D6"/>
    <w:rsid w:val="002B0D60"/>
    <w:rsid w:val="002C1194"/>
    <w:rsid w:val="002C4768"/>
    <w:rsid w:val="002D03D5"/>
    <w:rsid w:val="002D6189"/>
    <w:rsid w:val="002E282B"/>
    <w:rsid w:val="002E4F48"/>
    <w:rsid w:val="002F35F5"/>
    <w:rsid w:val="0030234E"/>
    <w:rsid w:val="00305D18"/>
    <w:rsid w:val="00311AB6"/>
    <w:rsid w:val="00315251"/>
    <w:rsid w:val="0031556D"/>
    <w:rsid w:val="00325EC2"/>
    <w:rsid w:val="0033003A"/>
    <w:rsid w:val="0033095C"/>
    <w:rsid w:val="00331580"/>
    <w:rsid w:val="00331DD4"/>
    <w:rsid w:val="00334571"/>
    <w:rsid w:val="00357071"/>
    <w:rsid w:val="00360C12"/>
    <w:rsid w:val="00365E31"/>
    <w:rsid w:val="00380B02"/>
    <w:rsid w:val="003919C9"/>
    <w:rsid w:val="00394C1A"/>
    <w:rsid w:val="00396710"/>
    <w:rsid w:val="003A621E"/>
    <w:rsid w:val="003A68A6"/>
    <w:rsid w:val="003B6C5F"/>
    <w:rsid w:val="003B7CDC"/>
    <w:rsid w:val="003C1F59"/>
    <w:rsid w:val="003D79B8"/>
    <w:rsid w:val="003E0779"/>
    <w:rsid w:val="003E0EAC"/>
    <w:rsid w:val="003E720D"/>
    <w:rsid w:val="003F6A49"/>
    <w:rsid w:val="00400814"/>
    <w:rsid w:val="00402D81"/>
    <w:rsid w:val="00406734"/>
    <w:rsid w:val="00413B39"/>
    <w:rsid w:val="0042319A"/>
    <w:rsid w:val="00430812"/>
    <w:rsid w:val="004424FD"/>
    <w:rsid w:val="00444043"/>
    <w:rsid w:val="0045003E"/>
    <w:rsid w:val="00464844"/>
    <w:rsid w:val="00464C7E"/>
    <w:rsid w:val="004666E1"/>
    <w:rsid w:val="00475161"/>
    <w:rsid w:val="004751D6"/>
    <w:rsid w:val="0048114A"/>
    <w:rsid w:val="00483D58"/>
    <w:rsid w:val="00496685"/>
    <w:rsid w:val="004A68E9"/>
    <w:rsid w:val="004A6BE0"/>
    <w:rsid w:val="004A783D"/>
    <w:rsid w:val="004B335C"/>
    <w:rsid w:val="004B3832"/>
    <w:rsid w:val="004B67C1"/>
    <w:rsid w:val="004B7485"/>
    <w:rsid w:val="004C02E5"/>
    <w:rsid w:val="004C0CAB"/>
    <w:rsid w:val="004C5AA5"/>
    <w:rsid w:val="004C5D13"/>
    <w:rsid w:val="004C7447"/>
    <w:rsid w:val="004C7E9F"/>
    <w:rsid w:val="004E28E4"/>
    <w:rsid w:val="004E40D0"/>
    <w:rsid w:val="004E602A"/>
    <w:rsid w:val="004E6A91"/>
    <w:rsid w:val="004F5548"/>
    <w:rsid w:val="004F5C56"/>
    <w:rsid w:val="00501854"/>
    <w:rsid w:val="00512442"/>
    <w:rsid w:val="00513EE0"/>
    <w:rsid w:val="0052527A"/>
    <w:rsid w:val="0053118E"/>
    <w:rsid w:val="005326F6"/>
    <w:rsid w:val="00534C68"/>
    <w:rsid w:val="0054085A"/>
    <w:rsid w:val="005411B6"/>
    <w:rsid w:val="00544196"/>
    <w:rsid w:val="00546E7C"/>
    <w:rsid w:val="00550B7B"/>
    <w:rsid w:val="00551EC6"/>
    <w:rsid w:val="0055530E"/>
    <w:rsid w:val="00556103"/>
    <w:rsid w:val="00557BC9"/>
    <w:rsid w:val="00562081"/>
    <w:rsid w:val="005631C3"/>
    <w:rsid w:val="00564684"/>
    <w:rsid w:val="00565158"/>
    <w:rsid w:val="0056631D"/>
    <w:rsid w:val="00566BA7"/>
    <w:rsid w:val="00571884"/>
    <w:rsid w:val="00575F4F"/>
    <w:rsid w:val="00586F9F"/>
    <w:rsid w:val="005917B5"/>
    <w:rsid w:val="00593E96"/>
    <w:rsid w:val="00596455"/>
    <w:rsid w:val="005A217D"/>
    <w:rsid w:val="005A303D"/>
    <w:rsid w:val="005A5333"/>
    <w:rsid w:val="005A6542"/>
    <w:rsid w:val="005A65AA"/>
    <w:rsid w:val="005A67F1"/>
    <w:rsid w:val="005B2045"/>
    <w:rsid w:val="005C5788"/>
    <w:rsid w:val="005D1892"/>
    <w:rsid w:val="005D1BA6"/>
    <w:rsid w:val="005D5D19"/>
    <w:rsid w:val="005D7004"/>
    <w:rsid w:val="005E0727"/>
    <w:rsid w:val="005E7D57"/>
    <w:rsid w:val="005F015C"/>
    <w:rsid w:val="005F1CCD"/>
    <w:rsid w:val="005F6085"/>
    <w:rsid w:val="006018FD"/>
    <w:rsid w:val="00604210"/>
    <w:rsid w:val="006123BE"/>
    <w:rsid w:val="00612FCF"/>
    <w:rsid w:val="006165B3"/>
    <w:rsid w:val="00627E6B"/>
    <w:rsid w:val="00631B52"/>
    <w:rsid w:val="00647080"/>
    <w:rsid w:val="0064758D"/>
    <w:rsid w:val="00650D6F"/>
    <w:rsid w:val="0065263E"/>
    <w:rsid w:val="00655496"/>
    <w:rsid w:val="00660E28"/>
    <w:rsid w:val="006614D1"/>
    <w:rsid w:val="00673C8B"/>
    <w:rsid w:val="00681FB6"/>
    <w:rsid w:val="00684B36"/>
    <w:rsid w:val="00693597"/>
    <w:rsid w:val="006A5613"/>
    <w:rsid w:val="006A5A7C"/>
    <w:rsid w:val="006B2576"/>
    <w:rsid w:val="006B4FE3"/>
    <w:rsid w:val="006C1B83"/>
    <w:rsid w:val="006C1E6D"/>
    <w:rsid w:val="006D36A3"/>
    <w:rsid w:val="006D5477"/>
    <w:rsid w:val="006D7663"/>
    <w:rsid w:val="006F585B"/>
    <w:rsid w:val="007004C9"/>
    <w:rsid w:val="007031AC"/>
    <w:rsid w:val="007055E0"/>
    <w:rsid w:val="00706ED7"/>
    <w:rsid w:val="007125DD"/>
    <w:rsid w:val="0072011E"/>
    <w:rsid w:val="0073557E"/>
    <w:rsid w:val="00736569"/>
    <w:rsid w:val="00741413"/>
    <w:rsid w:val="00744A54"/>
    <w:rsid w:val="0074552A"/>
    <w:rsid w:val="0075169C"/>
    <w:rsid w:val="007523E0"/>
    <w:rsid w:val="007816C5"/>
    <w:rsid w:val="00794672"/>
    <w:rsid w:val="007A0395"/>
    <w:rsid w:val="007A1379"/>
    <w:rsid w:val="007A15F2"/>
    <w:rsid w:val="007A38F0"/>
    <w:rsid w:val="007B5811"/>
    <w:rsid w:val="007B63AB"/>
    <w:rsid w:val="007B6D23"/>
    <w:rsid w:val="007B7C02"/>
    <w:rsid w:val="007C24C7"/>
    <w:rsid w:val="007C3862"/>
    <w:rsid w:val="007D247D"/>
    <w:rsid w:val="007E55AC"/>
    <w:rsid w:val="007F7186"/>
    <w:rsid w:val="00801DC5"/>
    <w:rsid w:val="008049E2"/>
    <w:rsid w:val="008169EE"/>
    <w:rsid w:val="00832F37"/>
    <w:rsid w:val="00834242"/>
    <w:rsid w:val="008432D5"/>
    <w:rsid w:val="00847BF5"/>
    <w:rsid w:val="00853DB7"/>
    <w:rsid w:val="00854A41"/>
    <w:rsid w:val="00857762"/>
    <w:rsid w:val="008631B0"/>
    <w:rsid w:val="00867AD3"/>
    <w:rsid w:val="00870A32"/>
    <w:rsid w:val="00881B07"/>
    <w:rsid w:val="00883F4A"/>
    <w:rsid w:val="00885F84"/>
    <w:rsid w:val="00886F94"/>
    <w:rsid w:val="00887AD2"/>
    <w:rsid w:val="00892AC4"/>
    <w:rsid w:val="00893E7F"/>
    <w:rsid w:val="00897613"/>
    <w:rsid w:val="008A2350"/>
    <w:rsid w:val="008B032B"/>
    <w:rsid w:val="008B1E81"/>
    <w:rsid w:val="008B2183"/>
    <w:rsid w:val="008B2917"/>
    <w:rsid w:val="008B3007"/>
    <w:rsid w:val="008B3B33"/>
    <w:rsid w:val="008C4F6F"/>
    <w:rsid w:val="008C59C0"/>
    <w:rsid w:val="008C6D21"/>
    <w:rsid w:val="008D0B84"/>
    <w:rsid w:val="008D73FE"/>
    <w:rsid w:val="008E0A51"/>
    <w:rsid w:val="008E0E55"/>
    <w:rsid w:val="008E28A6"/>
    <w:rsid w:val="008E6AA7"/>
    <w:rsid w:val="008F765B"/>
    <w:rsid w:val="009030B2"/>
    <w:rsid w:val="00904465"/>
    <w:rsid w:val="00910F42"/>
    <w:rsid w:val="00911F87"/>
    <w:rsid w:val="00916BAE"/>
    <w:rsid w:val="0092596E"/>
    <w:rsid w:val="00925AB2"/>
    <w:rsid w:val="00926941"/>
    <w:rsid w:val="00932906"/>
    <w:rsid w:val="009523D2"/>
    <w:rsid w:val="009535C2"/>
    <w:rsid w:val="00953A17"/>
    <w:rsid w:val="009631EF"/>
    <w:rsid w:val="00972AC8"/>
    <w:rsid w:val="00977B36"/>
    <w:rsid w:val="00980A3F"/>
    <w:rsid w:val="00980F94"/>
    <w:rsid w:val="0098160C"/>
    <w:rsid w:val="009836AE"/>
    <w:rsid w:val="00986784"/>
    <w:rsid w:val="00986ABD"/>
    <w:rsid w:val="0099468D"/>
    <w:rsid w:val="00995677"/>
    <w:rsid w:val="00996117"/>
    <w:rsid w:val="009A0D9A"/>
    <w:rsid w:val="009A3B9D"/>
    <w:rsid w:val="009A52EF"/>
    <w:rsid w:val="009A538F"/>
    <w:rsid w:val="009A6A2A"/>
    <w:rsid w:val="009C01A1"/>
    <w:rsid w:val="009C2286"/>
    <w:rsid w:val="009D2105"/>
    <w:rsid w:val="009D4CD1"/>
    <w:rsid w:val="009F605F"/>
    <w:rsid w:val="00A01DED"/>
    <w:rsid w:val="00A06D78"/>
    <w:rsid w:val="00A11D8A"/>
    <w:rsid w:val="00A222E8"/>
    <w:rsid w:val="00A23998"/>
    <w:rsid w:val="00A2421D"/>
    <w:rsid w:val="00A35CB1"/>
    <w:rsid w:val="00A41D2A"/>
    <w:rsid w:val="00A46843"/>
    <w:rsid w:val="00A531BF"/>
    <w:rsid w:val="00A56382"/>
    <w:rsid w:val="00A6392E"/>
    <w:rsid w:val="00A70285"/>
    <w:rsid w:val="00A75FA7"/>
    <w:rsid w:val="00A8118F"/>
    <w:rsid w:val="00A8530C"/>
    <w:rsid w:val="00A92D7B"/>
    <w:rsid w:val="00A958EE"/>
    <w:rsid w:val="00A95E65"/>
    <w:rsid w:val="00A9651C"/>
    <w:rsid w:val="00A97587"/>
    <w:rsid w:val="00AA0050"/>
    <w:rsid w:val="00AA31AD"/>
    <w:rsid w:val="00AA397B"/>
    <w:rsid w:val="00AA4DAB"/>
    <w:rsid w:val="00AB60FC"/>
    <w:rsid w:val="00AC1915"/>
    <w:rsid w:val="00AC5A47"/>
    <w:rsid w:val="00AC7E05"/>
    <w:rsid w:val="00AD00BA"/>
    <w:rsid w:val="00AD02FD"/>
    <w:rsid w:val="00AE2F7B"/>
    <w:rsid w:val="00AE32C5"/>
    <w:rsid w:val="00AE668E"/>
    <w:rsid w:val="00AF33A4"/>
    <w:rsid w:val="00B0443F"/>
    <w:rsid w:val="00B10EFA"/>
    <w:rsid w:val="00B153C1"/>
    <w:rsid w:val="00B476CA"/>
    <w:rsid w:val="00B50A89"/>
    <w:rsid w:val="00B549A8"/>
    <w:rsid w:val="00B604DB"/>
    <w:rsid w:val="00B61657"/>
    <w:rsid w:val="00B72306"/>
    <w:rsid w:val="00B750B9"/>
    <w:rsid w:val="00B770FB"/>
    <w:rsid w:val="00B80FC3"/>
    <w:rsid w:val="00B8132C"/>
    <w:rsid w:val="00B8136F"/>
    <w:rsid w:val="00B849D7"/>
    <w:rsid w:val="00B87C6A"/>
    <w:rsid w:val="00B94659"/>
    <w:rsid w:val="00BA05D3"/>
    <w:rsid w:val="00BA1E87"/>
    <w:rsid w:val="00BB0B5A"/>
    <w:rsid w:val="00BB41F7"/>
    <w:rsid w:val="00BC23C3"/>
    <w:rsid w:val="00BC5A9F"/>
    <w:rsid w:val="00BC60DF"/>
    <w:rsid w:val="00BD7DCE"/>
    <w:rsid w:val="00C23A86"/>
    <w:rsid w:val="00C42B71"/>
    <w:rsid w:val="00C50D3A"/>
    <w:rsid w:val="00C510F9"/>
    <w:rsid w:val="00C53143"/>
    <w:rsid w:val="00C57A32"/>
    <w:rsid w:val="00C6437C"/>
    <w:rsid w:val="00C66C6B"/>
    <w:rsid w:val="00C67D5B"/>
    <w:rsid w:val="00C74807"/>
    <w:rsid w:val="00C81B43"/>
    <w:rsid w:val="00C848F8"/>
    <w:rsid w:val="00C866D9"/>
    <w:rsid w:val="00C90047"/>
    <w:rsid w:val="00C92DB5"/>
    <w:rsid w:val="00C94DD4"/>
    <w:rsid w:val="00C952B5"/>
    <w:rsid w:val="00CA114B"/>
    <w:rsid w:val="00CA4790"/>
    <w:rsid w:val="00CB5B08"/>
    <w:rsid w:val="00CC0096"/>
    <w:rsid w:val="00CC0619"/>
    <w:rsid w:val="00CC2EA3"/>
    <w:rsid w:val="00CC6FB5"/>
    <w:rsid w:val="00CD3C8A"/>
    <w:rsid w:val="00CD4C2A"/>
    <w:rsid w:val="00CE393F"/>
    <w:rsid w:val="00CE4421"/>
    <w:rsid w:val="00CE4942"/>
    <w:rsid w:val="00CF2F40"/>
    <w:rsid w:val="00CF5078"/>
    <w:rsid w:val="00CF5A8D"/>
    <w:rsid w:val="00CF683C"/>
    <w:rsid w:val="00D00770"/>
    <w:rsid w:val="00D0260F"/>
    <w:rsid w:val="00D04582"/>
    <w:rsid w:val="00D11149"/>
    <w:rsid w:val="00D13B0C"/>
    <w:rsid w:val="00D13FE4"/>
    <w:rsid w:val="00D14EE9"/>
    <w:rsid w:val="00D17BFC"/>
    <w:rsid w:val="00D21BEE"/>
    <w:rsid w:val="00D234ED"/>
    <w:rsid w:val="00D24935"/>
    <w:rsid w:val="00D32ED0"/>
    <w:rsid w:val="00D34E20"/>
    <w:rsid w:val="00D377CC"/>
    <w:rsid w:val="00D416F6"/>
    <w:rsid w:val="00D42BF0"/>
    <w:rsid w:val="00D44E44"/>
    <w:rsid w:val="00D458CF"/>
    <w:rsid w:val="00D50C9E"/>
    <w:rsid w:val="00D54385"/>
    <w:rsid w:val="00D630EE"/>
    <w:rsid w:val="00D63E41"/>
    <w:rsid w:val="00D7001A"/>
    <w:rsid w:val="00D7240E"/>
    <w:rsid w:val="00D748E6"/>
    <w:rsid w:val="00D7504D"/>
    <w:rsid w:val="00D77ADC"/>
    <w:rsid w:val="00D81850"/>
    <w:rsid w:val="00D85D29"/>
    <w:rsid w:val="00D864DD"/>
    <w:rsid w:val="00D9090D"/>
    <w:rsid w:val="00D96DA6"/>
    <w:rsid w:val="00D96EED"/>
    <w:rsid w:val="00D97037"/>
    <w:rsid w:val="00DB2DA9"/>
    <w:rsid w:val="00DB4D20"/>
    <w:rsid w:val="00DB748C"/>
    <w:rsid w:val="00DB7A04"/>
    <w:rsid w:val="00DC1B53"/>
    <w:rsid w:val="00DC269F"/>
    <w:rsid w:val="00DC6416"/>
    <w:rsid w:val="00DD3280"/>
    <w:rsid w:val="00DD4E46"/>
    <w:rsid w:val="00DF3DD1"/>
    <w:rsid w:val="00DF6079"/>
    <w:rsid w:val="00DF7FAA"/>
    <w:rsid w:val="00E05E4C"/>
    <w:rsid w:val="00E1087A"/>
    <w:rsid w:val="00E15D33"/>
    <w:rsid w:val="00E16A0D"/>
    <w:rsid w:val="00E20206"/>
    <w:rsid w:val="00E36859"/>
    <w:rsid w:val="00E43932"/>
    <w:rsid w:val="00E50AC6"/>
    <w:rsid w:val="00E568DC"/>
    <w:rsid w:val="00E6749C"/>
    <w:rsid w:val="00E7043C"/>
    <w:rsid w:val="00E71C8B"/>
    <w:rsid w:val="00E74B1C"/>
    <w:rsid w:val="00E7599F"/>
    <w:rsid w:val="00E761FD"/>
    <w:rsid w:val="00E76841"/>
    <w:rsid w:val="00E827BA"/>
    <w:rsid w:val="00E843F5"/>
    <w:rsid w:val="00E92CE1"/>
    <w:rsid w:val="00EA2A11"/>
    <w:rsid w:val="00EA3B07"/>
    <w:rsid w:val="00EA41B0"/>
    <w:rsid w:val="00EB0091"/>
    <w:rsid w:val="00EB0751"/>
    <w:rsid w:val="00EB4115"/>
    <w:rsid w:val="00EC3562"/>
    <w:rsid w:val="00EC4C17"/>
    <w:rsid w:val="00ED23B9"/>
    <w:rsid w:val="00ED5280"/>
    <w:rsid w:val="00EE3314"/>
    <w:rsid w:val="00EE77C2"/>
    <w:rsid w:val="00EE7E97"/>
    <w:rsid w:val="00EF516F"/>
    <w:rsid w:val="00F02DC0"/>
    <w:rsid w:val="00F02F10"/>
    <w:rsid w:val="00F03A1D"/>
    <w:rsid w:val="00F056E8"/>
    <w:rsid w:val="00F15390"/>
    <w:rsid w:val="00F33D0B"/>
    <w:rsid w:val="00F34986"/>
    <w:rsid w:val="00F466CA"/>
    <w:rsid w:val="00F55DF0"/>
    <w:rsid w:val="00F61217"/>
    <w:rsid w:val="00F6527A"/>
    <w:rsid w:val="00F70AC4"/>
    <w:rsid w:val="00F74114"/>
    <w:rsid w:val="00F86BAF"/>
    <w:rsid w:val="00F954B6"/>
    <w:rsid w:val="00F95ED6"/>
    <w:rsid w:val="00FA57B0"/>
    <w:rsid w:val="00FB1885"/>
    <w:rsid w:val="00FC48A3"/>
    <w:rsid w:val="00FC6538"/>
    <w:rsid w:val="00FC6EBF"/>
    <w:rsid w:val="00FE0B69"/>
    <w:rsid w:val="00FF1AC9"/>
    <w:rsid w:val="00FF39D1"/>
    <w:rsid w:val="00FF71F9"/>
    <w:rsid w:val="00FF74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7EED"/>
  <w15:docId w15:val="{A5F866AE-2192-4E1A-99DE-2DB17C67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B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F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1F8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55D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D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D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D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D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DF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50D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rjeeling-tourism.com/darj_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darjeelingteaboutique.com/history-darjeeling-tea/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ir.nbu.ac.in/bitstream/123456789/1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rjeeling.gov.in/histo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Reeya Tamang</dc:creator>
  <cp:keywords/>
  <dc:description/>
  <cp:lastModifiedBy>Reeya Tamang</cp:lastModifiedBy>
  <cp:revision>2</cp:revision>
  <dcterms:created xsi:type="dcterms:W3CDTF">2023-09-16T12:51:00Z</dcterms:created>
  <dcterms:modified xsi:type="dcterms:W3CDTF">2023-09-16T12:51:00Z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147e29b08d3d5725984198b173c5b46d6d92530ce6dc6646878675aa14a5fb5d</vt:lpwstr>
  </property>
</Properties>
</file>